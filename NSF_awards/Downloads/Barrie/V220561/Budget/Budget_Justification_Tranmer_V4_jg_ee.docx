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3 -->
  <w:body>
    <w:p w:rsidR="00195B6F" w:rsidRPr="00C12DF1" w14:paraId="55CD53F3" w14:textId="55261F6B">
      <w:pPr>
        <w:rPr>
          <w:rFonts w:ascii="Times New Roman" w:hAnsi="Times New Roman"/>
          <w:b/>
          <w:sz w:val="24"/>
          <w:szCs w:val="24"/>
          <w:u w:val="single"/>
        </w:rPr>
      </w:pPr>
      <w:r w:rsidRPr="00C12DF1">
        <w:rPr>
          <w:rFonts w:ascii="Times New Roman" w:hAnsi="Times New Roman"/>
          <w:b/>
          <w:sz w:val="24"/>
          <w:szCs w:val="24"/>
          <w:u w:val="single"/>
        </w:rPr>
        <w:t>University of Idaho Budget Justification:</w:t>
      </w:r>
    </w:p>
    <w:p w:rsidR="00195B6F" w:rsidRPr="00C12DF1" w14:paraId="411A7814" w14:textId="77777777">
      <w:pPr>
        <w:rPr>
          <w:rFonts w:ascii="Times New Roman" w:hAnsi="Times New Roman"/>
          <w:sz w:val="24"/>
          <w:szCs w:val="24"/>
        </w:rPr>
      </w:pPr>
    </w:p>
    <w:p w:rsidR="00195B6F" w:rsidRPr="00C12DF1" w14:paraId="2F7D7933" w14:textId="77777777">
      <w:pPr>
        <w:numPr>
          <w:ilvl w:val="0"/>
          <w:numId w:val="1"/>
        </w:numPr>
        <w:rPr>
          <w:rFonts w:ascii="Times New Roman" w:hAnsi="Times New Roman"/>
          <w:b/>
          <w:sz w:val="24"/>
          <w:szCs w:val="24"/>
        </w:rPr>
      </w:pPr>
      <w:r w:rsidRPr="00C12DF1">
        <w:rPr>
          <w:rFonts w:ascii="Times New Roman" w:hAnsi="Times New Roman"/>
          <w:b/>
          <w:sz w:val="24"/>
          <w:szCs w:val="24"/>
        </w:rPr>
        <w:t>Senior Personnel</w:t>
      </w:r>
    </w:p>
    <w:p w:rsidR="00195B6F" w:rsidRPr="00C12DF1" w14:paraId="7B9F5C83" w14:textId="77777777">
      <w:pPr>
        <w:tabs>
          <w:tab w:val="num" w:pos="1440"/>
        </w:tabs>
        <w:autoSpaceDE w:val="0"/>
        <w:autoSpaceDN w:val="0"/>
        <w:adjustRightInd w:val="0"/>
        <w:ind w:left="1080"/>
        <w:rPr>
          <w:rFonts w:ascii="Times New Roman" w:hAnsi="Times New Roman"/>
          <w:sz w:val="24"/>
          <w:szCs w:val="24"/>
        </w:rPr>
      </w:pPr>
    </w:p>
    <w:p w:rsidR="00A35A59" w:rsidRPr="00C12DF1" w:rsidP="00232C31" w14:paraId="2BACF644" w14:textId="736553E2">
      <w:pPr>
        <w:autoSpaceDE w:val="0"/>
        <w:autoSpaceDN w:val="0"/>
        <w:adjustRightInd w:val="0"/>
        <w:spacing w:after="120"/>
        <w:ind w:left="780"/>
        <w:rPr>
          <w:rFonts w:ascii="Times New Roman" w:hAnsi="Times New Roman"/>
          <w:sz w:val="24"/>
          <w:szCs w:val="24"/>
        </w:rPr>
      </w:pPr>
      <w:r w:rsidRPr="00C12DF1">
        <w:rPr>
          <w:rFonts w:ascii="Times New Roman" w:hAnsi="Times New Roman"/>
          <w:sz w:val="24"/>
          <w:szCs w:val="24"/>
        </w:rPr>
        <w:t>PI</w:t>
      </w:r>
      <w:r w:rsidRPr="00C12DF1" w:rsidR="00594F47">
        <w:rPr>
          <w:rFonts w:ascii="Times New Roman" w:hAnsi="Times New Roman"/>
          <w:sz w:val="24"/>
          <w:szCs w:val="24"/>
        </w:rPr>
        <w:t xml:space="preserve"> </w:t>
      </w:r>
      <w:r w:rsidRPr="00C12DF1" w:rsidR="00594F47">
        <w:rPr>
          <w:rFonts w:ascii="Times New Roman" w:hAnsi="Times New Roman"/>
          <w:sz w:val="24"/>
          <w:szCs w:val="24"/>
        </w:rPr>
        <w:t>Tranmer</w:t>
      </w:r>
      <w:r w:rsidRPr="00C12DF1" w:rsidR="00074296">
        <w:rPr>
          <w:rFonts w:ascii="Times New Roman" w:hAnsi="Times New Roman"/>
          <w:sz w:val="24"/>
          <w:szCs w:val="24"/>
        </w:rPr>
        <w:t xml:space="preserve"> </w:t>
      </w:r>
      <w:r w:rsidRPr="00C12DF1">
        <w:rPr>
          <w:rFonts w:ascii="Times New Roman" w:hAnsi="Times New Roman"/>
          <w:sz w:val="24"/>
          <w:szCs w:val="24"/>
        </w:rPr>
        <w:t>is a</w:t>
      </w:r>
      <w:r w:rsidRPr="00C12DF1" w:rsidR="00C215A5">
        <w:rPr>
          <w:rFonts w:ascii="Times New Roman" w:hAnsi="Times New Roman"/>
          <w:sz w:val="24"/>
          <w:szCs w:val="24"/>
        </w:rPr>
        <w:t>n assistant</w:t>
      </w:r>
      <w:r w:rsidRPr="00C12DF1">
        <w:rPr>
          <w:rFonts w:ascii="Times New Roman" w:hAnsi="Times New Roman"/>
          <w:sz w:val="24"/>
          <w:szCs w:val="24"/>
        </w:rPr>
        <w:t xml:space="preserve"> research</w:t>
      </w:r>
      <w:r w:rsidRPr="00C12DF1" w:rsidR="00C215A5">
        <w:rPr>
          <w:rFonts w:ascii="Times New Roman" w:hAnsi="Times New Roman"/>
          <w:sz w:val="24"/>
          <w:szCs w:val="24"/>
        </w:rPr>
        <w:t xml:space="preserve"> professor</w:t>
      </w:r>
      <w:r w:rsidRPr="00C12DF1" w:rsidR="00005BB7">
        <w:rPr>
          <w:rFonts w:ascii="Times New Roman" w:hAnsi="Times New Roman"/>
          <w:sz w:val="24"/>
          <w:szCs w:val="24"/>
        </w:rPr>
        <w:t xml:space="preserve">. </w:t>
      </w:r>
      <w:r w:rsidRPr="00C12DF1" w:rsidR="00C84029">
        <w:rPr>
          <w:rFonts w:ascii="Times New Roman" w:hAnsi="Times New Roman"/>
          <w:sz w:val="24"/>
          <w:szCs w:val="24"/>
        </w:rPr>
        <w:t>The hourly rate for the PI is estimated to be $5</w:t>
      </w:r>
      <w:r w:rsidR="00D42085">
        <w:rPr>
          <w:rFonts w:ascii="Times New Roman" w:hAnsi="Times New Roman"/>
          <w:sz w:val="24"/>
          <w:szCs w:val="24"/>
        </w:rPr>
        <w:t>3.26</w:t>
      </w:r>
      <w:r w:rsidR="00951044">
        <w:rPr>
          <w:rFonts w:ascii="Times New Roman" w:hAnsi="Times New Roman"/>
          <w:sz w:val="24"/>
          <w:szCs w:val="24"/>
        </w:rPr>
        <w:t xml:space="preserve"> when the performance period begins</w:t>
      </w:r>
      <w:r w:rsidRPr="00C12DF1" w:rsidR="003C4C28">
        <w:rPr>
          <w:rFonts w:ascii="Times New Roman" w:hAnsi="Times New Roman"/>
          <w:sz w:val="24"/>
          <w:szCs w:val="24"/>
        </w:rPr>
        <w:t>.</w:t>
      </w:r>
      <w:r w:rsidRPr="00C12DF1" w:rsidR="00C84029">
        <w:rPr>
          <w:rFonts w:ascii="Times New Roman" w:hAnsi="Times New Roman"/>
          <w:sz w:val="24"/>
          <w:szCs w:val="24"/>
        </w:rPr>
        <w:t xml:space="preserve"> </w:t>
      </w:r>
      <w:r w:rsidR="00A26334">
        <w:rPr>
          <w:rFonts w:ascii="Times New Roman" w:hAnsi="Times New Roman"/>
          <w:sz w:val="24"/>
          <w:szCs w:val="24"/>
        </w:rPr>
        <w:t>Each year h</w:t>
      </w:r>
      <w:r w:rsidRPr="00C12DF1" w:rsidR="00005BB7">
        <w:rPr>
          <w:rFonts w:ascii="Times New Roman" w:hAnsi="Times New Roman"/>
          <w:sz w:val="24"/>
          <w:szCs w:val="24"/>
        </w:rPr>
        <w:t>e</w:t>
      </w:r>
      <w:r w:rsidRPr="00C12DF1">
        <w:rPr>
          <w:rFonts w:ascii="Times New Roman" w:hAnsi="Times New Roman"/>
          <w:sz w:val="24"/>
          <w:szCs w:val="24"/>
        </w:rPr>
        <w:t xml:space="preserve"> </w:t>
      </w:r>
      <w:r w:rsidRPr="00C12DF1" w:rsidR="00074296">
        <w:rPr>
          <w:rFonts w:ascii="Times New Roman" w:hAnsi="Times New Roman"/>
          <w:sz w:val="24"/>
          <w:szCs w:val="24"/>
        </w:rPr>
        <w:t>w</w:t>
      </w:r>
      <w:r w:rsidRPr="00C12DF1" w:rsidR="000C47C3">
        <w:rPr>
          <w:rFonts w:ascii="Times New Roman" w:hAnsi="Times New Roman"/>
          <w:sz w:val="24"/>
          <w:szCs w:val="24"/>
        </w:rPr>
        <w:t>ill</w:t>
      </w:r>
      <w:r w:rsidRPr="00C12DF1" w:rsidR="00AA08A2">
        <w:rPr>
          <w:rFonts w:ascii="Times New Roman" w:hAnsi="Times New Roman"/>
          <w:sz w:val="24"/>
          <w:szCs w:val="24"/>
        </w:rPr>
        <w:t xml:space="preserve"> </w:t>
      </w:r>
      <w:r w:rsidRPr="00C12DF1" w:rsidR="007815A1">
        <w:rPr>
          <w:rFonts w:ascii="Times New Roman" w:hAnsi="Times New Roman"/>
          <w:sz w:val="24"/>
          <w:szCs w:val="24"/>
        </w:rPr>
        <w:t xml:space="preserve">receive </w:t>
      </w:r>
      <w:r w:rsidRPr="00C12DF1" w:rsidR="00AA08A2">
        <w:rPr>
          <w:rFonts w:ascii="Times New Roman" w:hAnsi="Times New Roman"/>
          <w:sz w:val="24"/>
          <w:szCs w:val="24"/>
        </w:rPr>
        <w:t xml:space="preserve">support </w:t>
      </w:r>
      <w:r w:rsidRPr="00C12DF1" w:rsidR="007815A1">
        <w:rPr>
          <w:rFonts w:ascii="Times New Roman" w:hAnsi="Times New Roman"/>
          <w:sz w:val="24"/>
          <w:szCs w:val="24"/>
        </w:rPr>
        <w:t xml:space="preserve">from </w:t>
      </w:r>
      <w:r w:rsidRPr="00C12DF1" w:rsidR="00AA08A2">
        <w:rPr>
          <w:rFonts w:ascii="Times New Roman" w:hAnsi="Times New Roman"/>
          <w:sz w:val="24"/>
          <w:szCs w:val="24"/>
        </w:rPr>
        <w:t>this project</w:t>
      </w:r>
      <w:r w:rsidRPr="00C12DF1" w:rsidR="00D22A37">
        <w:rPr>
          <w:rFonts w:ascii="Times New Roman" w:hAnsi="Times New Roman"/>
          <w:sz w:val="24"/>
          <w:szCs w:val="24"/>
        </w:rPr>
        <w:t xml:space="preserve"> </w:t>
      </w:r>
      <w:r w:rsidRPr="00C12DF1" w:rsidR="00BC0EE7">
        <w:rPr>
          <w:rFonts w:ascii="Times New Roman" w:hAnsi="Times New Roman"/>
          <w:sz w:val="24"/>
          <w:szCs w:val="24"/>
        </w:rPr>
        <w:t xml:space="preserve">for </w:t>
      </w:r>
      <w:r w:rsidRPr="00C12DF1" w:rsidR="00C221E4">
        <w:rPr>
          <w:rFonts w:ascii="Times New Roman" w:hAnsi="Times New Roman"/>
          <w:sz w:val="24"/>
          <w:szCs w:val="24"/>
        </w:rPr>
        <w:t>1.</w:t>
      </w:r>
      <w:r w:rsidRPr="00C12DF1" w:rsidR="00F6676F">
        <w:rPr>
          <w:rFonts w:ascii="Times New Roman" w:hAnsi="Times New Roman"/>
          <w:sz w:val="24"/>
          <w:szCs w:val="24"/>
        </w:rPr>
        <w:t>85 person-months (</w:t>
      </w:r>
      <w:r w:rsidRPr="00C12DF1" w:rsidR="00DB53FF">
        <w:rPr>
          <w:rFonts w:ascii="Times New Roman" w:hAnsi="Times New Roman"/>
          <w:sz w:val="24"/>
          <w:szCs w:val="24"/>
        </w:rPr>
        <w:t>320</w:t>
      </w:r>
      <w:r w:rsidRPr="00C12DF1" w:rsidR="00BC0EE7">
        <w:rPr>
          <w:rFonts w:ascii="Times New Roman" w:hAnsi="Times New Roman"/>
          <w:sz w:val="24"/>
          <w:szCs w:val="24"/>
        </w:rPr>
        <w:t xml:space="preserve"> hours</w:t>
      </w:r>
      <w:r w:rsidRPr="00C12DF1" w:rsidR="00F6676F">
        <w:rPr>
          <w:rFonts w:ascii="Times New Roman" w:hAnsi="Times New Roman"/>
          <w:sz w:val="24"/>
          <w:szCs w:val="24"/>
        </w:rPr>
        <w:t>)</w:t>
      </w:r>
      <w:r w:rsidRPr="00C12DF1" w:rsidR="00BC0EE7">
        <w:rPr>
          <w:rFonts w:ascii="Times New Roman" w:hAnsi="Times New Roman"/>
          <w:sz w:val="24"/>
          <w:szCs w:val="24"/>
        </w:rPr>
        <w:t xml:space="preserve"> </w:t>
      </w:r>
      <w:r w:rsidR="00A26334">
        <w:rPr>
          <w:rFonts w:ascii="Times New Roman" w:hAnsi="Times New Roman"/>
          <w:sz w:val="24"/>
          <w:szCs w:val="24"/>
        </w:rPr>
        <w:t>of</w:t>
      </w:r>
      <w:r w:rsidR="00640A72">
        <w:rPr>
          <w:rFonts w:ascii="Times New Roman" w:hAnsi="Times New Roman"/>
          <w:sz w:val="24"/>
          <w:szCs w:val="24"/>
        </w:rPr>
        <w:t xml:space="preserve"> academic year research</w:t>
      </w:r>
      <w:r w:rsidRPr="00C12DF1" w:rsidR="00BC0EE7">
        <w:rPr>
          <w:rFonts w:ascii="Times New Roman" w:hAnsi="Times New Roman"/>
          <w:sz w:val="24"/>
          <w:szCs w:val="24"/>
        </w:rPr>
        <w:t xml:space="preserve"> </w:t>
      </w:r>
      <w:r w:rsidRPr="00C12DF1">
        <w:rPr>
          <w:rFonts w:ascii="Times New Roman" w:hAnsi="Times New Roman"/>
          <w:sz w:val="24"/>
          <w:szCs w:val="24"/>
        </w:rPr>
        <w:t xml:space="preserve">to </w:t>
      </w:r>
      <w:r w:rsidRPr="00C12DF1" w:rsidR="004E32C4">
        <w:rPr>
          <w:rFonts w:ascii="Times New Roman" w:hAnsi="Times New Roman"/>
          <w:sz w:val="24"/>
          <w:szCs w:val="24"/>
        </w:rPr>
        <w:t>manage and participate in</w:t>
      </w:r>
      <w:r w:rsidRPr="00C12DF1" w:rsidR="00C83BA4">
        <w:rPr>
          <w:rFonts w:ascii="Times New Roman" w:hAnsi="Times New Roman"/>
          <w:sz w:val="24"/>
          <w:szCs w:val="24"/>
        </w:rPr>
        <w:t xml:space="preserve"> experiments, </w:t>
      </w:r>
      <w:r w:rsidR="009A1409">
        <w:rPr>
          <w:rFonts w:ascii="Times New Roman" w:hAnsi="Times New Roman"/>
          <w:sz w:val="24"/>
          <w:szCs w:val="24"/>
        </w:rPr>
        <w:t>oversee</w:t>
      </w:r>
      <w:r w:rsidRPr="00C12DF1" w:rsidR="00C83BA4">
        <w:rPr>
          <w:rFonts w:ascii="Times New Roman" w:hAnsi="Times New Roman"/>
          <w:sz w:val="24"/>
          <w:szCs w:val="24"/>
        </w:rPr>
        <w:t xml:space="preserve"> field</w:t>
      </w:r>
      <w:r w:rsidRPr="00C12DF1" w:rsidR="003C1AAC">
        <w:rPr>
          <w:rFonts w:ascii="Times New Roman" w:hAnsi="Times New Roman"/>
          <w:sz w:val="24"/>
          <w:szCs w:val="24"/>
        </w:rPr>
        <w:t>work</w:t>
      </w:r>
      <w:r w:rsidRPr="00C12DF1" w:rsidR="00C83BA4">
        <w:rPr>
          <w:rFonts w:ascii="Times New Roman" w:hAnsi="Times New Roman"/>
          <w:sz w:val="24"/>
          <w:szCs w:val="24"/>
        </w:rPr>
        <w:t xml:space="preserve">, </w:t>
      </w:r>
      <w:r w:rsidR="00914133">
        <w:rPr>
          <w:rFonts w:ascii="Times New Roman" w:hAnsi="Times New Roman"/>
          <w:sz w:val="24"/>
          <w:szCs w:val="24"/>
        </w:rPr>
        <w:t>advise</w:t>
      </w:r>
      <w:r w:rsidRPr="00C12DF1" w:rsidR="007815A1">
        <w:rPr>
          <w:rFonts w:ascii="Times New Roman" w:hAnsi="Times New Roman"/>
          <w:sz w:val="24"/>
          <w:szCs w:val="24"/>
        </w:rPr>
        <w:t xml:space="preserve"> </w:t>
      </w:r>
      <w:r w:rsidRPr="00C12DF1" w:rsidR="00D83232">
        <w:rPr>
          <w:rFonts w:ascii="Times New Roman" w:hAnsi="Times New Roman"/>
          <w:sz w:val="24"/>
          <w:szCs w:val="24"/>
        </w:rPr>
        <w:t xml:space="preserve">the </w:t>
      </w:r>
      <w:r w:rsidRPr="00C12DF1" w:rsidR="00A32038">
        <w:rPr>
          <w:rFonts w:ascii="Times New Roman" w:hAnsi="Times New Roman"/>
          <w:sz w:val="24"/>
          <w:szCs w:val="24"/>
        </w:rPr>
        <w:t>graduate student</w:t>
      </w:r>
      <w:r w:rsidRPr="00C12DF1" w:rsidR="00013733">
        <w:rPr>
          <w:rFonts w:ascii="Times New Roman" w:hAnsi="Times New Roman"/>
          <w:sz w:val="24"/>
          <w:szCs w:val="24"/>
        </w:rPr>
        <w:t xml:space="preserve">, </w:t>
      </w:r>
      <w:r w:rsidR="00A345D3">
        <w:rPr>
          <w:rFonts w:ascii="Times New Roman" w:hAnsi="Times New Roman"/>
          <w:sz w:val="24"/>
          <w:szCs w:val="24"/>
        </w:rPr>
        <w:t xml:space="preserve">manage the budget, </w:t>
      </w:r>
      <w:r w:rsidR="00CA0B62">
        <w:rPr>
          <w:rFonts w:ascii="Times New Roman" w:hAnsi="Times New Roman"/>
          <w:sz w:val="24"/>
          <w:szCs w:val="24"/>
        </w:rPr>
        <w:t xml:space="preserve">and </w:t>
      </w:r>
      <w:r w:rsidRPr="00C12DF1" w:rsidR="00137517">
        <w:rPr>
          <w:rFonts w:ascii="Times New Roman" w:hAnsi="Times New Roman"/>
          <w:sz w:val="24"/>
          <w:szCs w:val="24"/>
        </w:rPr>
        <w:t xml:space="preserve">participate in </w:t>
      </w:r>
      <w:r w:rsidR="009B20DB">
        <w:rPr>
          <w:rFonts w:ascii="Times New Roman" w:hAnsi="Times New Roman"/>
          <w:sz w:val="24"/>
          <w:szCs w:val="24"/>
        </w:rPr>
        <w:t>outreach activities</w:t>
      </w:r>
      <w:r w:rsidRPr="00C12DF1">
        <w:rPr>
          <w:rFonts w:ascii="Times New Roman" w:hAnsi="Times New Roman"/>
          <w:sz w:val="24"/>
          <w:szCs w:val="24"/>
        </w:rPr>
        <w:t>.</w:t>
      </w:r>
      <w:r w:rsidRPr="00C12DF1" w:rsidR="000C47C3">
        <w:rPr>
          <w:rFonts w:ascii="Times New Roman" w:hAnsi="Times New Roman"/>
          <w:sz w:val="24"/>
          <w:szCs w:val="24"/>
        </w:rPr>
        <w:t xml:space="preserve"> </w:t>
      </w:r>
      <w:r w:rsidR="00CC5364">
        <w:rPr>
          <w:rFonts w:ascii="Times New Roman" w:hAnsi="Times New Roman"/>
          <w:sz w:val="24"/>
          <w:szCs w:val="24"/>
        </w:rPr>
        <w:t xml:space="preserve">No funds for summer salary support are requested. </w:t>
      </w:r>
      <w:r w:rsidRPr="00C12DF1" w:rsidR="0018728D">
        <w:rPr>
          <w:rFonts w:ascii="Times New Roman" w:hAnsi="Times New Roman"/>
          <w:sz w:val="24"/>
          <w:szCs w:val="24"/>
        </w:rPr>
        <w:t>The</w:t>
      </w:r>
      <w:r w:rsidRPr="00C12DF1" w:rsidR="00074296">
        <w:rPr>
          <w:rFonts w:ascii="Times New Roman" w:hAnsi="Times New Roman"/>
          <w:sz w:val="24"/>
          <w:szCs w:val="24"/>
        </w:rPr>
        <w:t xml:space="preserve">re is a </w:t>
      </w:r>
      <w:r w:rsidRPr="00C12DF1" w:rsidR="00AC5E3F">
        <w:rPr>
          <w:rFonts w:ascii="Times New Roman" w:hAnsi="Times New Roman"/>
          <w:sz w:val="24"/>
          <w:szCs w:val="24"/>
        </w:rPr>
        <w:t>3</w:t>
      </w:r>
      <w:r w:rsidRPr="00C12DF1" w:rsidR="0018728D">
        <w:rPr>
          <w:rFonts w:ascii="Times New Roman" w:hAnsi="Times New Roman"/>
          <w:sz w:val="24"/>
          <w:szCs w:val="24"/>
        </w:rPr>
        <w:t xml:space="preserve">% </w:t>
      </w:r>
      <w:r w:rsidRPr="00C12DF1" w:rsidR="00564AB0">
        <w:rPr>
          <w:rFonts w:ascii="Times New Roman" w:hAnsi="Times New Roman"/>
          <w:sz w:val="24"/>
          <w:szCs w:val="24"/>
        </w:rPr>
        <w:t xml:space="preserve">salary rate </w:t>
      </w:r>
      <w:r w:rsidRPr="00C12DF1" w:rsidR="0018728D">
        <w:rPr>
          <w:rFonts w:ascii="Times New Roman" w:hAnsi="Times New Roman"/>
          <w:sz w:val="24"/>
          <w:szCs w:val="24"/>
        </w:rPr>
        <w:t>increase in year</w:t>
      </w:r>
      <w:r w:rsidRPr="00C12DF1" w:rsidR="0082206F">
        <w:rPr>
          <w:rFonts w:ascii="Times New Roman" w:hAnsi="Times New Roman"/>
          <w:sz w:val="24"/>
          <w:szCs w:val="24"/>
        </w:rPr>
        <w:t>s two</w:t>
      </w:r>
      <w:r w:rsidRPr="00C12DF1" w:rsidR="008321D4">
        <w:rPr>
          <w:rFonts w:ascii="Times New Roman" w:hAnsi="Times New Roman"/>
          <w:sz w:val="24"/>
          <w:szCs w:val="24"/>
        </w:rPr>
        <w:t xml:space="preserve"> </w:t>
      </w:r>
      <w:r w:rsidRPr="00C12DF1" w:rsidR="00A32038">
        <w:rPr>
          <w:rFonts w:ascii="Times New Roman" w:hAnsi="Times New Roman"/>
          <w:sz w:val="24"/>
          <w:szCs w:val="24"/>
        </w:rPr>
        <w:t xml:space="preserve">and </w:t>
      </w:r>
      <w:r w:rsidRPr="00C12DF1" w:rsidR="00074296">
        <w:rPr>
          <w:rFonts w:ascii="Times New Roman" w:hAnsi="Times New Roman"/>
          <w:sz w:val="24"/>
          <w:szCs w:val="24"/>
        </w:rPr>
        <w:t xml:space="preserve">three </w:t>
      </w:r>
      <w:r w:rsidRPr="00C12DF1" w:rsidR="0018728D">
        <w:rPr>
          <w:rFonts w:ascii="Times New Roman" w:hAnsi="Times New Roman"/>
          <w:sz w:val="24"/>
          <w:szCs w:val="24"/>
        </w:rPr>
        <w:t xml:space="preserve">for </w:t>
      </w:r>
      <w:r w:rsidRPr="00C12DF1" w:rsidR="00074296">
        <w:rPr>
          <w:rFonts w:ascii="Times New Roman" w:hAnsi="Times New Roman"/>
          <w:sz w:val="24"/>
          <w:szCs w:val="24"/>
        </w:rPr>
        <w:t>this</w:t>
      </w:r>
      <w:r w:rsidRPr="00C12DF1" w:rsidR="0018728D">
        <w:rPr>
          <w:rFonts w:ascii="Times New Roman" w:hAnsi="Times New Roman"/>
          <w:sz w:val="24"/>
          <w:szCs w:val="24"/>
        </w:rPr>
        <w:t xml:space="preserve"> faculty member</w:t>
      </w:r>
      <w:r w:rsidRPr="00C12DF1" w:rsidR="00AC5E3F">
        <w:rPr>
          <w:rFonts w:ascii="Times New Roman" w:hAnsi="Times New Roman"/>
          <w:sz w:val="24"/>
          <w:szCs w:val="24"/>
        </w:rPr>
        <w:t xml:space="preserve"> for expected cost-of-living increases</w:t>
      </w:r>
      <w:r w:rsidRPr="00C12DF1" w:rsidR="00BE1757">
        <w:rPr>
          <w:rFonts w:ascii="Times New Roman" w:hAnsi="Times New Roman"/>
          <w:sz w:val="24"/>
          <w:szCs w:val="24"/>
        </w:rPr>
        <w:t xml:space="preserve"> proposed by the administration</w:t>
      </w:r>
      <w:r w:rsidRPr="00C12DF1" w:rsidR="002E4D35">
        <w:rPr>
          <w:rFonts w:ascii="Times New Roman" w:hAnsi="Times New Roman"/>
          <w:sz w:val="24"/>
          <w:szCs w:val="24"/>
        </w:rPr>
        <w:t xml:space="preserve">. </w:t>
      </w:r>
      <w:r w:rsidRPr="00EC3F0B" w:rsidR="00EC3F0B">
        <w:rPr>
          <w:rFonts w:ascii="Times New Roman" w:hAnsi="Times New Roman"/>
          <w:sz w:val="24"/>
          <w:szCs w:val="24"/>
        </w:rPr>
        <w:t>Per Chapter II.C.2.g(</w:t>
      </w:r>
      <w:r w:rsidRPr="00EC3F0B" w:rsidR="00EC3F0B">
        <w:rPr>
          <w:rFonts w:ascii="Times New Roman" w:hAnsi="Times New Roman"/>
          <w:sz w:val="24"/>
          <w:szCs w:val="24"/>
        </w:rPr>
        <w:t>i</w:t>
      </w:r>
      <w:r w:rsidRPr="00EC3F0B" w:rsidR="00EC3F0B">
        <w:rPr>
          <w:rFonts w:ascii="Times New Roman" w:hAnsi="Times New Roman"/>
          <w:sz w:val="24"/>
          <w:szCs w:val="24"/>
        </w:rPr>
        <w:t>)(a), of the FY 2020 PAPPG (Senior Personnel Salaries &amp; Wages Policy), the Regents of the University of Idaho have determined the definition of salary year to be based on a calendar year.</w:t>
      </w:r>
    </w:p>
    <w:p w:rsidR="00A35A59" w:rsidRPr="00C12DF1" w:rsidP="009E738B" w14:paraId="25705F1A" w14:textId="77777777">
      <w:pPr>
        <w:autoSpaceDE w:val="0"/>
        <w:autoSpaceDN w:val="0"/>
        <w:adjustRightInd w:val="0"/>
        <w:ind w:left="780"/>
        <w:rPr>
          <w:rFonts w:ascii="Times New Roman" w:hAnsi="Times New Roman"/>
          <w:sz w:val="24"/>
          <w:szCs w:val="24"/>
        </w:rPr>
      </w:pPr>
    </w:p>
    <w:p w:rsidR="00195B6F" w:rsidRPr="00C12DF1" w14:paraId="62FD3E76" w14:textId="77777777">
      <w:pPr>
        <w:numPr>
          <w:ilvl w:val="0"/>
          <w:numId w:val="1"/>
        </w:numPr>
        <w:rPr>
          <w:rFonts w:ascii="Times New Roman" w:hAnsi="Times New Roman"/>
          <w:b/>
          <w:sz w:val="24"/>
          <w:szCs w:val="24"/>
        </w:rPr>
      </w:pPr>
      <w:r w:rsidRPr="00C12DF1">
        <w:rPr>
          <w:rFonts w:ascii="Times New Roman" w:hAnsi="Times New Roman"/>
          <w:b/>
          <w:sz w:val="24"/>
          <w:szCs w:val="24"/>
        </w:rPr>
        <w:t>Other Personnel</w:t>
      </w:r>
    </w:p>
    <w:p w:rsidR="00195B6F" w:rsidRPr="00C12DF1" w14:paraId="285222CA" w14:textId="77777777">
      <w:pPr>
        <w:ind w:left="360"/>
        <w:rPr>
          <w:rFonts w:ascii="Times New Roman" w:hAnsi="Times New Roman"/>
          <w:sz w:val="24"/>
          <w:szCs w:val="24"/>
        </w:rPr>
      </w:pPr>
    </w:p>
    <w:p w:rsidR="00803A0F" w:rsidP="0026445F" w14:paraId="1CF9CF26" w14:textId="7D96DA87">
      <w:pPr>
        <w:autoSpaceDE w:val="0"/>
        <w:autoSpaceDN w:val="0"/>
        <w:adjustRightInd w:val="0"/>
        <w:ind w:left="720"/>
        <w:rPr>
          <w:rFonts w:ascii="Times New Roman" w:hAnsi="Times New Roman"/>
          <w:sz w:val="24"/>
          <w:szCs w:val="24"/>
        </w:rPr>
      </w:pPr>
      <w:r w:rsidRPr="00C12DF1">
        <w:rPr>
          <w:rFonts w:ascii="Times New Roman" w:hAnsi="Times New Roman"/>
          <w:sz w:val="24"/>
          <w:szCs w:val="24"/>
        </w:rPr>
        <w:t>One</w:t>
      </w:r>
      <w:r w:rsidRPr="00C12DF1" w:rsidR="00FD5440">
        <w:rPr>
          <w:rFonts w:ascii="Times New Roman" w:hAnsi="Times New Roman"/>
          <w:sz w:val="24"/>
          <w:szCs w:val="24"/>
        </w:rPr>
        <w:t xml:space="preserve"> graduate research assistant</w:t>
      </w:r>
      <w:r w:rsidRPr="00C12DF1" w:rsidR="000C47C3">
        <w:rPr>
          <w:rFonts w:ascii="Times New Roman" w:hAnsi="Times New Roman"/>
          <w:sz w:val="24"/>
          <w:szCs w:val="24"/>
        </w:rPr>
        <w:t xml:space="preserve"> </w:t>
      </w:r>
      <w:r w:rsidRPr="00C12DF1" w:rsidR="00310A31">
        <w:rPr>
          <w:rFonts w:ascii="Times New Roman" w:hAnsi="Times New Roman"/>
          <w:sz w:val="24"/>
          <w:szCs w:val="24"/>
        </w:rPr>
        <w:t>(PhD student) will</w:t>
      </w:r>
      <w:r w:rsidRPr="00C12DF1" w:rsidR="00FD5440">
        <w:rPr>
          <w:rFonts w:ascii="Times New Roman" w:hAnsi="Times New Roman"/>
          <w:sz w:val="24"/>
          <w:szCs w:val="24"/>
        </w:rPr>
        <w:t xml:space="preserve"> be employed</w:t>
      </w:r>
      <w:r w:rsidRPr="00C12DF1" w:rsidR="001D7BEC">
        <w:rPr>
          <w:rFonts w:ascii="Times New Roman" w:hAnsi="Times New Roman"/>
          <w:sz w:val="24"/>
          <w:szCs w:val="24"/>
        </w:rPr>
        <w:t xml:space="preserve"> </w:t>
      </w:r>
      <w:r w:rsidRPr="00C12DF1" w:rsidR="00564AB0">
        <w:rPr>
          <w:rFonts w:ascii="Times New Roman" w:hAnsi="Times New Roman"/>
          <w:sz w:val="24"/>
          <w:szCs w:val="24"/>
        </w:rPr>
        <w:t xml:space="preserve">as a full-time student </w:t>
      </w:r>
      <w:r w:rsidRPr="00C12DF1" w:rsidR="00DD6300">
        <w:rPr>
          <w:rFonts w:ascii="Times New Roman" w:hAnsi="Times New Roman"/>
          <w:sz w:val="24"/>
          <w:szCs w:val="24"/>
        </w:rPr>
        <w:t>with an hourly salary of $2</w:t>
      </w:r>
      <w:r w:rsidRPr="00C12DF1" w:rsidR="00741724">
        <w:rPr>
          <w:rFonts w:ascii="Times New Roman" w:hAnsi="Times New Roman"/>
          <w:sz w:val="24"/>
          <w:szCs w:val="24"/>
        </w:rPr>
        <w:t>5</w:t>
      </w:r>
      <w:r w:rsidRPr="00C12DF1" w:rsidR="00DD6300">
        <w:rPr>
          <w:rFonts w:ascii="Times New Roman" w:hAnsi="Times New Roman"/>
          <w:sz w:val="24"/>
          <w:szCs w:val="24"/>
        </w:rPr>
        <w:t>/</w:t>
      </w:r>
      <w:r w:rsidRPr="00C12DF1" w:rsidR="00DD6300">
        <w:rPr>
          <w:rFonts w:ascii="Times New Roman" w:hAnsi="Times New Roman"/>
          <w:sz w:val="24"/>
          <w:szCs w:val="24"/>
        </w:rPr>
        <w:t>hr</w:t>
      </w:r>
      <w:r w:rsidRPr="00C12DF1" w:rsidR="00DD6300">
        <w:rPr>
          <w:rFonts w:ascii="Times New Roman" w:hAnsi="Times New Roman"/>
          <w:sz w:val="24"/>
          <w:szCs w:val="24"/>
        </w:rPr>
        <w:t xml:space="preserve"> </w:t>
      </w:r>
      <w:r w:rsidRPr="00C12DF1" w:rsidR="00564AB0">
        <w:rPr>
          <w:rFonts w:ascii="Times New Roman" w:hAnsi="Times New Roman"/>
          <w:sz w:val="24"/>
          <w:szCs w:val="24"/>
        </w:rPr>
        <w:t>($2</w:t>
      </w:r>
      <w:r w:rsidR="00D459BE">
        <w:rPr>
          <w:rFonts w:ascii="Times New Roman" w:hAnsi="Times New Roman"/>
          <w:sz w:val="24"/>
          <w:szCs w:val="24"/>
        </w:rPr>
        <w:t>6</w:t>
      </w:r>
      <w:r w:rsidRPr="00C12DF1" w:rsidR="00564AB0">
        <w:rPr>
          <w:rFonts w:ascii="Times New Roman" w:hAnsi="Times New Roman"/>
          <w:sz w:val="24"/>
          <w:szCs w:val="24"/>
        </w:rPr>
        <w:t>,</w:t>
      </w:r>
      <w:r w:rsidRPr="00C12DF1" w:rsidR="00741724">
        <w:rPr>
          <w:rFonts w:ascii="Times New Roman" w:hAnsi="Times New Roman"/>
          <w:sz w:val="24"/>
          <w:szCs w:val="24"/>
        </w:rPr>
        <w:t>00</w:t>
      </w:r>
      <w:r w:rsidR="00D459BE">
        <w:rPr>
          <w:rFonts w:ascii="Times New Roman" w:hAnsi="Times New Roman"/>
          <w:sz w:val="24"/>
          <w:szCs w:val="24"/>
        </w:rPr>
        <w:t>0</w:t>
      </w:r>
      <w:r w:rsidRPr="00C12DF1" w:rsidR="00564AB0">
        <w:rPr>
          <w:rFonts w:ascii="Times New Roman" w:hAnsi="Times New Roman"/>
          <w:sz w:val="24"/>
          <w:szCs w:val="24"/>
        </w:rPr>
        <w:t>/</w:t>
      </w:r>
      <w:r w:rsidRPr="00C12DF1" w:rsidR="00564AB0">
        <w:rPr>
          <w:rFonts w:ascii="Times New Roman" w:hAnsi="Times New Roman"/>
          <w:sz w:val="24"/>
          <w:szCs w:val="24"/>
        </w:rPr>
        <w:t>yr</w:t>
      </w:r>
      <w:r w:rsidRPr="00C12DF1" w:rsidR="00CD1C2B">
        <w:rPr>
          <w:rFonts w:ascii="Times New Roman" w:hAnsi="Times New Roman"/>
          <w:sz w:val="24"/>
          <w:szCs w:val="24"/>
        </w:rPr>
        <w:t xml:space="preserve"> in year one</w:t>
      </w:r>
      <w:r w:rsidRPr="00C12DF1" w:rsidR="00564AB0">
        <w:rPr>
          <w:rFonts w:ascii="Times New Roman" w:hAnsi="Times New Roman"/>
          <w:sz w:val="24"/>
          <w:szCs w:val="24"/>
        </w:rPr>
        <w:t>)</w:t>
      </w:r>
      <w:r w:rsidRPr="00C12DF1" w:rsidR="00CD1C2B">
        <w:rPr>
          <w:rFonts w:ascii="Times New Roman" w:hAnsi="Times New Roman"/>
          <w:sz w:val="24"/>
          <w:szCs w:val="24"/>
        </w:rPr>
        <w:t xml:space="preserve">. The salary rate </w:t>
      </w:r>
      <w:r w:rsidRPr="00C12DF1" w:rsidR="00070D80">
        <w:rPr>
          <w:rFonts w:ascii="Times New Roman" w:hAnsi="Times New Roman"/>
          <w:sz w:val="24"/>
          <w:szCs w:val="24"/>
        </w:rPr>
        <w:t xml:space="preserve">for the PhD student </w:t>
      </w:r>
      <w:r w:rsidRPr="00C12DF1" w:rsidR="00CD1C2B">
        <w:rPr>
          <w:rFonts w:ascii="Times New Roman" w:hAnsi="Times New Roman"/>
          <w:sz w:val="24"/>
          <w:szCs w:val="24"/>
        </w:rPr>
        <w:t xml:space="preserve">will increase at </w:t>
      </w:r>
      <w:r w:rsidRPr="00C12DF1" w:rsidR="00620FC3">
        <w:rPr>
          <w:rFonts w:ascii="Times New Roman" w:hAnsi="Times New Roman"/>
          <w:sz w:val="24"/>
          <w:szCs w:val="24"/>
        </w:rPr>
        <w:t>5</w:t>
      </w:r>
      <w:r w:rsidRPr="00C12DF1" w:rsidR="00CD1C2B">
        <w:rPr>
          <w:rFonts w:ascii="Times New Roman" w:hAnsi="Times New Roman"/>
          <w:sz w:val="24"/>
          <w:szCs w:val="24"/>
        </w:rPr>
        <w:t>% each year</w:t>
      </w:r>
      <w:r w:rsidRPr="00C12DF1" w:rsidR="006D0948">
        <w:rPr>
          <w:rFonts w:ascii="Times New Roman" w:hAnsi="Times New Roman"/>
          <w:sz w:val="24"/>
          <w:szCs w:val="24"/>
        </w:rPr>
        <w:t xml:space="preserve"> based on </w:t>
      </w:r>
      <w:r w:rsidRPr="00C12DF1" w:rsidR="009C4466">
        <w:rPr>
          <w:rFonts w:ascii="Times New Roman" w:hAnsi="Times New Roman"/>
          <w:sz w:val="24"/>
          <w:szCs w:val="24"/>
        </w:rPr>
        <w:t xml:space="preserve">local </w:t>
      </w:r>
      <w:r w:rsidRPr="00C12DF1" w:rsidR="006D0948">
        <w:rPr>
          <w:rFonts w:ascii="Times New Roman" w:hAnsi="Times New Roman"/>
          <w:sz w:val="24"/>
          <w:szCs w:val="24"/>
        </w:rPr>
        <w:t>cost-of-liv</w:t>
      </w:r>
      <w:r w:rsidRPr="00C12DF1" w:rsidR="002A00DD">
        <w:rPr>
          <w:rFonts w:ascii="Times New Roman" w:hAnsi="Times New Roman"/>
          <w:sz w:val="24"/>
          <w:szCs w:val="24"/>
        </w:rPr>
        <w:t>ing expenses in Boise, Idaho</w:t>
      </w:r>
      <w:r w:rsidRPr="00C12DF1" w:rsidR="00CD1C2B">
        <w:rPr>
          <w:rFonts w:ascii="Times New Roman" w:hAnsi="Times New Roman"/>
          <w:sz w:val="24"/>
          <w:szCs w:val="24"/>
        </w:rPr>
        <w:t xml:space="preserve">. </w:t>
      </w:r>
      <w:r w:rsidRPr="00C12DF1" w:rsidR="00B95B92">
        <w:rPr>
          <w:rFonts w:ascii="Times New Roman" w:hAnsi="Times New Roman"/>
          <w:sz w:val="24"/>
          <w:szCs w:val="24"/>
        </w:rPr>
        <w:t xml:space="preserve">The </w:t>
      </w:r>
      <w:r w:rsidRPr="00C12DF1" w:rsidR="005F4AE1">
        <w:rPr>
          <w:rFonts w:ascii="Times New Roman" w:hAnsi="Times New Roman"/>
          <w:sz w:val="24"/>
          <w:szCs w:val="24"/>
        </w:rPr>
        <w:t>PhD</w:t>
      </w:r>
      <w:r w:rsidRPr="00C12DF1" w:rsidR="00B95B92">
        <w:rPr>
          <w:rFonts w:ascii="Times New Roman" w:hAnsi="Times New Roman"/>
          <w:sz w:val="24"/>
          <w:szCs w:val="24"/>
        </w:rPr>
        <w:t xml:space="preserve"> student will spend </w:t>
      </w:r>
      <w:r w:rsidRPr="00C12DF1" w:rsidR="00164807">
        <w:rPr>
          <w:rFonts w:ascii="Times New Roman" w:hAnsi="Times New Roman"/>
          <w:sz w:val="24"/>
          <w:szCs w:val="24"/>
        </w:rPr>
        <w:t>78</w:t>
      </w:r>
      <w:r w:rsidRPr="00C12DF1" w:rsidR="005F4AE1">
        <w:rPr>
          <w:rFonts w:ascii="Times New Roman" w:hAnsi="Times New Roman"/>
          <w:sz w:val="24"/>
          <w:szCs w:val="24"/>
        </w:rPr>
        <w:t>0</w:t>
      </w:r>
      <w:r w:rsidRPr="00C12DF1" w:rsidR="00B95B92">
        <w:rPr>
          <w:rFonts w:ascii="Times New Roman" w:hAnsi="Times New Roman"/>
          <w:sz w:val="24"/>
          <w:szCs w:val="24"/>
        </w:rPr>
        <w:t xml:space="preserve"> h</w:t>
      </w:r>
      <w:r w:rsidRPr="00C12DF1" w:rsidR="00CB5139">
        <w:rPr>
          <w:rFonts w:ascii="Times New Roman" w:hAnsi="Times New Roman"/>
          <w:sz w:val="24"/>
          <w:szCs w:val="24"/>
        </w:rPr>
        <w:t>ou</w:t>
      </w:r>
      <w:r w:rsidRPr="00C12DF1" w:rsidR="00B95B92">
        <w:rPr>
          <w:rFonts w:ascii="Times New Roman" w:hAnsi="Times New Roman"/>
          <w:sz w:val="24"/>
          <w:szCs w:val="24"/>
        </w:rPr>
        <w:t xml:space="preserve">rs during </w:t>
      </w:r>
      <w:r w:rsidRPr="00C12DF1" w:rsidR="004C56E0">
        <w:rPr>
          <w:rFonts w:ascii="Times New Roman" w:hAnsi="Times New Roman"/>
          <w:sz w:val="24"/>
          <w:szCs w:val="24"/>
        </w:rPr>
        <w:t>each</w:t>
      </w:r>
      <w:r w:rsidRPr="00C12DF1" w:rsidR="00B95B92">
        <w:rPr>
          <w:rFonts w:ascii="Times New Roman" w:hAnsi="Times New Roman"/>
          <w:sz w:val="24"/>
          <w:szCs w:val="24"/>
        </w:rPr>
        <w:t xml:space="preserve"> academic year and </w:t>
      </w:r>
      <w:r w:rsidRPr="00C12DF1" w:rsidR="00E82238">
        <w:rPr>
          <w:rFonts w:ascii="Times New Roman" w:hAnsi="Times New Roman"/>
          <w:sz w:val="24"/>
          <w:szCs w:val="24"/>
        </w:rPr>
        <w:t>26</w:t>
      </w:r>
      <w:r w:rsidRPr="00C12DF1" w:rsidR="005F4AE1">
        <w:rPr>
          <w:rFonts w:ascii="Times New Roman" w:hAnsi="Times New Roman"/>
          <w:sz w:val="24"/>
          <w:szCs w:val="24"/>
        </w:rPr>
        <w:t>0</w:t>
      </w:r>
      <w:r w:rsidRPr="00C12DF1" w:rsidR="00B95B92">
        <w:rPr>
          <w:rFonts w:ascii="Times New Roman" w:hAnsi="Times New Roman"/>
          <w:sz w:val="24"/>
          <w:szCs w:val="24"/>
        </w:rPr>
        <w:t xml:space="preserve"> h</w:t>
      </w:r>
      <w:r w:rsidRPr="00C12DF1" w:rsidR="00CB5139">
        <w:rPr>
          <w:rFonts w:ascii="Times New Roman" w:hAnsi="Times New Roman"/>
          <w:sz w:val="24"/>
          <w:szCs w:val="24"/>
        </w:rPr>
        <w:t>ou</w:t>
      </w:r>
      <w:r w:rsidRPr="00C12DF1" w:rsidR="00B95B92">
        <w:rPr>
          <w:rFonts w:ascii="Times New Roman" w:hAnsi="Times New Roman"/>
          <w:sz w:val="24"/>
          <w:szCs w:val="24"/>
        </w:rPr>
        <w:t xml:space="preserve">rs in </w:t>
      </w:r>
      <w:r w:rsidRPr="00C12DF1" w:rsidR="004C56E0">
        <w:rPr>
          <w:rFonts w:ascii="Times New Roman" w:hAnsi="Times New Roman"/>
          <w:sz w:val="24"/>
          <w:szCs w:val="24"/>
        </w:rPr>
        <w:t xml:space="preserve">the </w:t>
      </w:r>
      <w:r w:rsidRPr="00C12DF1" w:rsidR="00B95B92">
        <w:rPr>
          <w:rFonts w:ascii="Times New Roman" w:hAnsi="Times New Roman"/>
          <w:sz w:val="24"/>
          <w:szCs w:val="24"/>
        </w:rPr>
        <w:t>summer</w:t>
      </w:r>
      <w:r w:rsidRPr="00C12DF1" w:rsidR="0048386F">
        <w:rPr>
          <w:rFonts w:ascii="Times New Roman" w:hAnsi="Times New Roman"/>
          <w:sz w:val="24"/>
          <w:szCs w:val="24"/>
        </w:rPr>
        <w:t xml:space="preserve"> devoted to this project</w:t>
      </w:r>
      <w:r w:rsidRPr="00C12DF1" w:rsidR="00B95B92">
        <w:rPr>
          <w:rFonts w:ascii="Times New Roman" w:hAnsi="Times New Roman"/>
          <w:sz w:val="24"/>
          <w:szCs w:val="24"/>
        </w:rPr>
        <w:t xml:space="preserve">. </w:t>
      </w:r>
      <w:r w:rsidRPr="00C12DF1" w:rsidR="00266CD2">
        <w:rPr>
          <w:rFonts w:ascii="Times New Roman" w:hAnsi="Times New Roman"/>
          <w:sz w:val="24"/>
          <w:szCs w:val="24"/>
        </w:rPr>
        <w:t xml:space="preserve">The PhD student will perform experiments </w:t>
      </w:r>
      <w:r w:rsidR="00431AB3">
        <w:rPr>
          <w:rFonts w:ascii="Times New Roman" w:hAnsi="Times New Roman"/>
          <w:sz w:val="24"/>
          <w:szCs w:val="24"/>
        </w:rPr>
        <w:t xml:space="preserve">and </w:t>
      </w:r>
      <w:r w:rsidRPr="00C12DF1" w:rsidR="00266CD2">
        <w:rPr>
          <w:rFonts w:ascii="Times New Roman" w:hAnsi="Times New Roman"/>
          <w:sz w:val="24"/>
          <w:szCs w:val="24"/>
        </w:rPr>
        <w:t>field</w:t>
      </w:r>
      <w:r w:rsidR="00431AB3">
        <w:rPr>
          <w:rFonts w:ascii="Times New Roman" w:hAnsi="Times New Roman"/>
          <w:sz w:val="24"/>
          <w:szCs w:val="24"/>
        </w:rPr>
        <w:t>work</w:t>
      </w:r>
      <w:r w:rsidRPr="00C12DF1" w:rsidR="00FA1FF7">
        <w:rPr>
          <w:rFonts w:ascii="Times New Roman" w:hAnsi="Times New Roman"/>
          <w:sz w:val="24"/>
          <w:szCs w:val="24"/>
        </w:rPr>
        <w:t xml:space="preserve">, </w:t>
      </w:r>
      <w:r w:rsidRPr="00C12DF1" w:rsidR="00795584">
        <w:rPr>
          <w:rFonts w:ascii="Times New Roman" w:hAnsi="Times New Roman"/>
          <w:sz w:val="24"/>
          <w:szCs w:val="24"/>
        </w:rPr>
        <w:t xml:space="preserve">analyze data, </w:t>
      </w:r>
      <w:r w:rsidRPr="00C12DF1" w:rsidR="00FA1FF7">
        <w:rPr>
          <w:rFonts w:ascii="Times New Roman" w:hAnsi="Times New Roman"/>
          <w:sz w:val="24"/>
          <w:szCs w:val="24"/>
        </w:rPr>
        <w:t xml:space="preserve">and prepare journal articles for publication. </w:t>
      </w:r>
      <w:r w:rsidR="00663DF9">
        <w:rPr>
          <w:rFonts w:ascii="Times New Roman" w:hAnsi="Times New Roman"/>
          <w:sz w:val="24"/>
          <w:szCs w:val="24"/>
        </w:rPr>
        <w:t>Two</w:t>
      </w:r>
      <w:r w:rsidRPr="00C12DF1" w:rsidR="00663DF9">
        <w:rPr>
          <w:rFonts w:ascii="Times New Roman" w:hAnsi="Times New Roman"/>
          <w:sz w:val="24"/>
          <w:szCs w:val="24"/>
        </w:rPr>
        <w:t xml:space="preserve"> undergraduate student</w:t>
      </w:r>
      <w:r w:rsidR="00663DF9">
        <w:rPr>
          <w:rFonts w:ascii="Times New Roman" w:hAnsi="Times New Roman"/>
          <w:sz w:val="24"/>
          <w:szCs w:val="24"/>
        </w:rPr>
        <w:t>s</w:t>
      </w:r>
      <w:r w:rsidRPr="00C12DF1" w:rsidR="00663DF9">
        <w:rPr>
          <w:rFonts w:ascii="Times New Roman" w:hAnsi="Times New Roman"/>
          <w:sz w:val="24"/>
          <w:szCs w:val="24"/>
        </w:rPr>
        <w:t xml:space="preserve"> will be employed </w:t>
      </w:r>
      <w:r w:rsidR="00663DF9">
        <w:rPr>
          <w:rFonts w:ascii="Times New Roman" w:hAnsi="Times New Roman"/>
          <w:sz w:val="24"/>
          <w:szCs w:val="24"/>
        </w:rPr>
        <w:t>in year one to help with fieldwork and lab operations in Idaho. The first student will spend 200 hours helping in the field in the summer and 200 hours helping in the lab</w:t>
      </w:r>
      <w:r w:rsidRPr="000E581A" w:rsidR="00663DF9">
        <w:rPr>
          <w:rFonts w:ascii="Times New Roman" w:hAnsi="Times New Roman"/>
          <w:sz w:val="24"/>
          <w:szCs w:val="24"/>
        </w:rPr>
        <w:t xml:space="preserve"> </w:t>
      </w:r>
      <w:r w:rsidR="00663DF9">
        <w:rPr>
          <w:rFonts w:ascii="Times New Roman" w:hAnsi="Times New Roman"/>
          <w:sz w:val="24"/>
          <w:szCs w:val="24"/>
        </w:rPr>
        <w:t>during the semester. The second student will spend 200 hours only helping with summer fieldwork.</w:t>
      </w:r>
      <w:r w:rsidRPr="00C12DF1" w:rsidR="00663DF9">
        <w:rPr>
          <w:rFonts w:ascii="Times New Roman" w:hAnsi="Times New Roman"/>
          <w:sz w:val="24"/>
          <w:szCs w:val="24"/>
        </w:rPr>
        <w:t xml:space="preserve"> </w:t>
      </w:r>
      <w:r w:rsidR="00663DF9">
        <w:rPr>
          <w:rFonts w:ascii="Times New Roman" w:hAnsi="Times New Roman"/>
          <w:sz w:val="24"/>
          <w:szCs w:val="24"/>
        </w:rPr>
        <w:t>One</w:t>
      </w:r>
      <w:r w:rsidRPr="00C12DF1" w:rsidR="00663DF9">
        <w:rPr>
          <w:rFonts w:ascii="Times New Roman" w:hAnsi="Times New Roman"/>
          <w:sz w:val="24"/>
          <w:szCs w:val="24"/>
        </w:rPr>
        <w:t xml:space="preserve"> undergraduate student will be hired for </w:t>
      </w:r>
      <w:r w:rsidR="00663DF9">
        <w:rPr>
          <w:rFonts w:ascii="Times New Roman" w:hAnsi="Times New Roman"/>
          <w:sz w:val="24"/>
          <w:szCs w:val="24"/>
        </w:rPr>
        <w:t>320</w:t>
      </w:r>
      <w:r w:rsidRPr="00C12DF1" w:rsidR="00663DF9">
        <w:rPr>
          <w:rFonts w:ascii="Times New Roman" w:hAnsi="Times New Roman"/>
          <w:sz w:val="24"/>
          <w:szCs w:val="24"/>
        </w:rPr>
        <w:t xml:space="preserve"> hours in year two at a rate of $1</w:t>
      </w:r>
      <w:r w:rsidR="00663DF9">
        <w:rPr>
          <w:rFonts w:ascii="Times New Roman" w:hAnsi="Times New Roman"/>
          <w:sz w:val="24"/>
          <w:szCs w:val="24"/>
        </w:rPr>
        <w:t>5</w:t>
      </w:r>
      <w:r w:rsidRPr="00C12DF1" w:rsidR="00663DF9">
        <w:rPr>
          <w:rFonts w:ascii="Times New Roman" w:hAnsi="Times New Roman"/>
          <w:sz w:val="24"/>
          <w:szCs w:val="24"/>
        </w:rPr>
        <w:t>/</w:t>
      </w:r>
      <w:r w:rsidRPr="00C12DF1" w:rsidR="00663DF9">
        <w:rPr>
          <w:rFonts w:ascii="Times New Roman" w:hAnsi="Times New Roman"/>
          <w:sz w:val="24"/>
          <w:szCs w:val="24"/>
        </w:rPr>
        <w:t>hr</w:t>
      </w:r>
      <w:r w:rsidR="00663DF9">
        <w:rPr>
          <w:rFonts w:ascii="Times New Roman" w:hAnsi="Times New Roman"/>
          <w:sz w:val="24"/>
          <w:szCs w:val="24"/>
        </w:rPr>
        <w:t xml:space="preserve"> to assist in the laboratory experiments in S. Korea during the summer</w:t>
      </w:r>
      <w:r w:rsidRPr="00C12DF1" w:rsidR="00663DF9">
        <w:rPr>
          <w:rFonts w:ascii="Times New Roman" w:hAnsi="Times New Roman"/>
          <w:sz w:val="24"/>
          <w:szCs w:val="24"/>
        </w:rPr>
        <w:t xml:space="preserve">. These </w:t>
      </w:r>
      <w:r w:rsidR="00663DF9">
        <w:rPr>
          <w:rFonts w:ascii="Times New Roman" w:hAnsi="Times New Roman"/>
          <w:sz w:val="24"/>
          <w:szCs w:val="24"/>
        </w:rPr>
        <w:t>undergraduate</w:t>
      </w:r>
      <w:r w:rsidRPr="00C12DF1" w:rsidR="00663DF9">
        <w:rPr>
          <w:rFonts w:ascii="Times New Roman" w:hAnsi="Times New Roman"/>
          <w:sz w:val="24"/>
          <w:szCs w:val="24"/>
        </w:rPr>
        <w:t xml:space="preserve"> positions will help with the flume experiments, field measurements, and data processing.</w:t>
      </w:r>
      <w:r w:rsidR="00965C2A">
        <w:rPr>
          <w:rFonts w:ascii="Times New Roman" w:hAnsi="Times New Roman"/>
          <w:sz w:val="24"/>
          <w:szCs w:val="24"/>
        </w:rPr>
        <w:t xml:space="preserve"> Total student salar</w:t>
      </w:r>
      <w:r w:rsidR="00690220">
        <w:rPr>
          <w:rFonts w:ascii="Times New Roman" w:hAnsi="Times New Roman"/>
          <w:sz w:val="24"/>
          <w:szCs w:val="24"/>
        </w:rPr>
        <w:t>ies</w:t>
      </w:r>
      <w:r w:rsidR="00965C2A">
        <w:rPr>
          <w:rFonts w:ascii="Times New Roman" w:hAnsi="Times New Roman"/>
          <w:sz w:val="24"/>
          <w:szCs w:val="24"/>
        </w:rPr>
        <w:t xml:space="preserve"> for</w:t>
      </w:r>
      <w:r w:rsidR="00690220">
        <w:rPr>
          <w:rFonts w:ascii="Times New Roman" w:hAnsi="Times New Roman"/>
          <w:sz w:val="24"/>
          <w:szCs w:val="24"/>
        </w:rPr>
        <w:t xml:space="preserve"> year 1 is $35,000, year 2 is $</w:t>
      </w:r>
      <w:r w:rsidR="004E3637">
        <w:rPr>
          <w:rFonts w:ascii="Times New Roman" w:hAnsi="Times New Roman"/>
          <w:sz w:val="24"/>
          <w:szCs w:val="24"/>
        </w:rPr>
        <w:t>32,100, and year 3 is $28,665.</w:t>
      </w:r>
    </w:p>
    <w:p w:rsidR="00803A0F" w:rsidP="0026445F" w14:paraId="4DC2F0E9" w14:textId="77777777">
      <w:pPr>
        <w:autoSpaceDE w:val="0"/>
        <w:autoSpaceDN w:val="0"/>
        <w:adjustRightInd w:val="0"/>
        <w:ind w:left="720"/>
        <w:rPr>
          <w:rFonts w:ascii="Times New Roman" w:hAnsi="Times New Roman"/>
          <w:sz w:val="24"/>
          <w:szCs w:val="24"/>
        </w:rPr>
      </w:pPr>
    </w:p>
    <w:p w:rsidR="00602EBD" w:rsidRPr="00C12DF1" w:rsidP="0026445F" w14:paraId="720D64C4" w14:textId="2B2A1A6D">
      <w:pPr>
        <w:autoSpaceDE w:val="0"/>
        <w:autoSpaceDN w:val="0"/>
        <w:adjustRightInd w:val="0"/>
        <w:ind w:left="720"/>
        <w:rPr>
          <w:rFonts w:ascii="Times New Roman" w:hAnsi="Times New Roman"/>
          <w:sz w:val="24"/>
          <w:szCs w:val="24"/>
        </w:rPr>
      </w:pPr>
      <w:r>
        <w:rPr>
          <w:rFonts w:ascii="Times New Roman" w:hAnsi="Times New Roman"/>
          <w:sz w:val="24"/>
          <w:szCs w:val="24"/>
        </w:rPr>
        <w:t xml:space="preserve">The lab engineer is a staff member </w:t>
      </w:r>
      <w:r w:rsidR="009F12A6">
        <w:rPr>
          <w:rFonts w:ascii="Times New Roman" w:hAnsi="Times New Roman"/>
          <w:sz w:val="24"/>
          <w:szCs w:val="24"/>
        </w:rPr>
        <w:t>that will spend 120 hours training the student on how to use the flume equipment</w:t>
      </w:r>
      <w:r w:rsidR="00752958">
        <w:rPr>
          <w:rFonts w:ascii="Times New Roman" w:hAnsi="Times New Roman"/>
          <w:sz w:val="24"/>
          <w:szCs w:val="24"/>
        </w:rPr>
        <w:t xml:space="preserve"> </w:t>
      </w:r>
      <w:r w:rsidR="00A305BC">
        <w:rPr>
          <w:rFonts w:ascii="Times New Roman" w:hAnsi="Times New Roman"/>
          <w:sz w:val="24"/>
          <w:szCs w:val="24"/>
        </w:rPr>
        <w:t xml:space="preserve">at CER in Boise </w:t>
      </w:r>
      <w:r w:rsidR="00752958">
        <w:rPr>
          <w:rFonts w:ascii="Times New Roman" w:hAnsi="Times New Roman"/>
          <w:sz w:val="24"/>
          <w:szCs w:val="24"/>
        </w:rPr>
        <w:t>and the safety protocols in the laboratory.</w:t>
      </w:r>
      <w:r w:rsidR="0040442D">
        <w:rPr>
          <w:rFonts w:ascii="Times New Roman" w:hAnsi="Times New Roman"/>
          <w:sz w:val="24"/>
          <w:szCs w:val="24"/>
        </w:rPr>
        <w:t xml:space="preserve"> </w:t>
      </w:r>
      <w:r w:rsidR="0064271F">
        <w:rPr>
          <w:rFonts w:ascii="Times New Roman" w:hAnsi="Times New Roman"/>
          <w:sz w:val="24"/>
          <w:szCs w:val="24"/>
        </w:rPr>
        <w:t xml:space="preserve">The total salary for </w:t>
      </w:r>
      <w:r w:rsidR="00026739">
        <w:rPr>
          <w:rFonts w:ascii="Times New Roman" w:hAnsi="Times New Roman"/>
          <w:sz w:val="24"/>
          <w:szCs w:val="24"/>
        </w:rPr>
        <w:t xml:space="preserve">all </w:t>
      </w:r>
      <w:r w:rsidR="00CB5561">
        <w:rPr>
          <w:rFonts w:ascii="Times New Roman" w:hAnsi="Times New Roman"/>
          <w:sz w:val="24"/>
          <w:szCs w:val="24"/>
        </w:rPr>
        <w:t>staff</w:t>
      </w:r>
      <w:r w:rsidR="0064271F">
        <w:rPr>
          <w:rFonts w:ascii="Times New Roman" w:hAnsi="Times New Roman"/>
          <w:sz w:val="24"/>
          <w:szCs w:val="24"/>
        </w:rPr>
        <w:t xml:space="preserve"> </w:t>
      </w:r>
      <w:r w:rsidR="005F4DF3">
        <w:rPr>
          <w:rFonts w:ascii="Times New Roman" w:hAnsi="Times New Roman"/>
          <w:sz w:val="24"/>
          <w:szCs w:val="24"/>
        </w:rPr>
        <w:t xml:space="preserve">in year </w:t>
      </w:r>
      <w:r w:rsidR="00CF1181">
        <w:rPr>
          <w:rFonts w:ascii="Times New Roman" w:hAnsi="Times New Roman"/>
          <w:sz w:val="24"/>
          <w:szCs w:val="24"/>
        </w:rPr>
        <w:t>1</w:t>
      </w:r>
      <w:r w:rsidR="0064271F">
        <w:rPr>
          <w:rFonts w:ascii="Times New Roman" w:hAnsi="Times New Roman"/>
          <w:sz w:val="24"/>
          <w:szCs w:val="24"/>
        </w:rPr>
        <w:t xml:space="preserve"> is $</w:t>
      </w:r>
      <w:r w:rsidR="005F4DF3">
        <w:rPr>
          <w:rFonts w:ascii="Times New Roman" w:hAnsi="Times New Roman"/>
          <w:sz w:val="24"/>
          <w:szCs w:val="24"/>
        </w:rPr>
        <w:t>4,841</w:t>
      </w:r>
      <w:r w:rsidR="0064271F">
        <w:rPr>
          <w:rFonts w:ascii="Times New Roman" w:hAnsi="Times New Roman"/>
          <w:sz w:val="24"/>
          <w:szCs w:val="24"/>
        </w:rPr>
        <w:t>.</w:t>
      </w:r>
    </w:p>
    <w:p w:rsidR="00602EBD" w:rsidRPr="00C12DF1" w:rsidP="00395DFF" w14:paraId="06DF94B0" w14:textId="77777777">
      <w:pPr>
        <w:autoSpaceDE w:val="0"/>
        <w:autoSpaceDN w:val="0"/>
        <w:adjustRightInd w:val="0"/>
        <w:ind w:left="780"/>
        <w:rPr>
          <w:rFonts w:ascii="Times New Roman" w:hAnsi="Times New Roman"/>
          <w:sz w:val="24"/>
          <w:szCs w:val="24"/>
        </w:rPr>
      </w:pPr>
    </w:p>
    <w:p w:rsidR="00195B6F" w:rsidRPr="00C12DF1" w14:paraId="4A57E38D" w14:textId="77777777">
      <w:pPr>
        <w:numPr>
          <w:ilvl w:val="0"/>
          <w:numId w:val="1"/>
        </w:numPr>
        <w:rPr>
          <w:del w:id="0" w:author="Eric Everett" w:date="2022-09-14T16:34:00Z"/>
          <w:rFonts w:ascii="Times New Roman" w:hAnsi="Times New Roman"/>
          <w:b/>
          <w:sz w:val="24"/>
          <w:szCs w:val="24"/>
        </w:rPr>
      </w:pPr>
      <w:r w:rsidRPr="00C12DF1">
        <w:rPr>
          <w:rFonts w:ascii="Times New Roman" w:hAnsi="Times New Roman"/>
          <w:b/>
          <w:sz w:val="24"/>
          <w:szCs w:val="24"/>
        </w:rPr>
        <w:t xml:space="preserve">Fringe Benefits </w:t>
      </w:r>
    </w:p>
    <w:p w:rsidR="00195B6F" w:rsidRPr="006048BA" w:rsidP="006048BA" w14:paraId="28C17A3B" w14:textId="77777777">
      <w:pPr>
        <w:numPr>
          <w:ilvl w:val="0"/>
          <w:numId w:val="1"/>
        </w:numPr>
        <w:tabs>
          <w:tab w:val="num" w:pos="780"/>
          <w:tab w:val="clear" w:pos="1440"/>
        </w:tabs>
        <w:autoSpaceDE/>
        <w:autoSpaceDN/>
        <w:adjustRightInd/>
        <w:ind w:left="780" w:hanging="420"/>
        <w:pPrChange w:id="1" w:author="Eric Everett" w:date="2022-09-14T16:34:00Z">
          <w:pPr>
            <w:tabs>
              <w:tab w:val="num" w:pos="1440"/>
            </w:tabs>
            <w:autoSpaceDE w:val="0"/>
            <w:autoSpaceDN w:val="0"/>
            <w:adjustRightInd w:val="0"/>
            <w:ind w:left="1080"/>
          </w:pPr>
        </w:pPrChange>
        <w:rPr>
          <w:del w:id="2" w:author="Eric Everett" w:date="2022-09-14T16:34:00Z"/>
          <w:rFonts w:ascii="Times New Roman" w:hAnsi="Times New Roman"/>
          <w:sz w:val="24"/>
          <w:szCs w:val="24"/>
        </w:rPr>
      </w:pPr>
    </w:p>
    <w:p w:rsidR="005077BD" w:rsidP="00FD5440" w14:paraId="78E850D8" w14:textId="77777777">
      <w:pPr>
        <w:autoSpaceDE w:val="0"/>
        <w:autoSpaceDN w:val="0"/>
        <w:adjustRightInd w:val="0"/>
        <w:ind w:left="780"/>
        <w:rPr>
          <w:rFonts w:ascii="Times New Roman" w:hAnsi="Times New Roman"/>
          <w:sz w:val="24"/>
          <w:szCs w:val="24"/>
        </w:rPr>
      </w:pPr>
    </w:p>
    <w:p w:rsidR="00BB2049" w:rsidRPr="00C12DF1" w:rsidP="00FD5440" w14:paraId="420356A6" w14:textId="6C776C90">
      <w:pPr>
        <w:autoSpaceDE w:val="0"/>
        <w:autoSpaceDN w:val="0"/>
        <w:adjustRightInd w:val="0"/>
        <w:ind w:left="780"/>
        <w:rPr>
          <w:rFonts w:ascii="Times New Roman" w:hAnsi="Times New Roman"/>
          <w:sz w:val="24"/>
          <w:szCs w:val="24"/>
        </w:rPr>
      </w:pPr>
      <w:r>
        <w:rPr>
          <w:rFonts w:ascii="Times New Roman" w:hAnsi="Times New Roman"/>
          <w:sz w:val="24"/>
          <w:szCs w:val="24"/>
        </w:rPr>
        <w:t>These f</w:t>
      </w:r>
      <w:r w:rsidRPr="00BB2049">
        <w:rPr>
          <w:rFonts w:ascii="Times New Roman" w:hAnsi="Times New Roman"/>
          <w:sz w:val="24"/>
          <w:szCs w:val="24"/>
        </w:rPr>
        <w:t>ringe rates are listed as the projected FY23 rates that are pending approval from DHHS. The University of Idaho FY23 fringe rate agreement was submitted to DHHS in December 2021 but has not yet been approved by DHHS. If selected for funding, if the rate agreement is not approved at the time of award, the approved (not projected) rates will be utilized.</w:t>
      </w:r>
      <w:r w:rsidR="00450748">
        <w:rPr>
          <w:rFonts w:ascii="Times New Roman" w:hAnsi="Times New Roman"/>
          <w:sz w:val="24"/>
          <w:szCs w:val="24"/>
        </w:rPr>
        <w:t xml:space="preserve"> Those fringe </w:t>
      </w:r>
      <w:r w:rsidR="00720342">
        <w:rPr>
          <w:rFonts w:ascii="Times New Roman" w:hAnsi="Times New Roman"/>
          <w:sz w:val="24"/>
          <w:szCs w:val="24"/>
        </w:rPr>
        <w:t xml:space="preserve">benefit </w:t>
      </w:r>
      <w:r w:rsidR="00450748">
        <w:rPr>
          <w:rFonts w:ascii="Times New Roman" w:hAnsi="Times New Roman"/>
          <w:sz w:val="24"/>
          <w:szCs w:val="24"/>
        </w:rPr>
        <w:t>rates are</w:t>
      </w:r>
      <w:r w:rsidRPr="00891FE2" w:rsidR="00891FE2">
        <w:rPr>
          <w:rFonts w:ascii="Times New Roman" w:hAnsi="Times New Roman"/>
          <w:sz w:val="24"/>
          <w:szCs w:val="24"/>
        </w:rPr>
        <w:t xml:space="preserve"> </w:t>
      </w:r>
      <w:r w:rsidR="00AC17F5">
        <w:rPr>
          <w:rFonts w:ascii="Times New Roman" w:hAnsi="Times New Roman"/>
          <w:sz w:val="24"/>
          <w:szCs w:val="24"/>
        </w:rPr>
        <w:t>29.4</w:t>
      </w:r>
      <w:r w:rsidRPr="00C12DF1" w:rsidR="00AC17F5">
        <w:rPr>
          <w:rFonts w:ascii="Times New Roman" w:hAnsi="Times New Roman"/>
          <w:sz w:val="24"/>
          <w:szCs w:val="24"/>
        </w:rPr>
        <w:t>%</w:t>
      </w:r>
      <w:r w:rsidR="00AC17F5">
        <w:rPr>
          <w:rFonts w:ascii="Times New Roman" w:hAnsi="Times New Roman"/>
          <w:sz w:val="24"/>
          <w:szCs w:val="24"/>
        </w:rPr>
        <w:t xml:space="preserve"> for </w:t>
      </w:r>
      <w:r w:rsidRPr="00C12DF1" w:rsidR="00891FE2">
        <w:rPr>
          <w:rFonts w:ascii="Times New Roman" w:hAnsi="Times New Roman"/>
          <w:sz w:val="24"/>
          <w:szCs w:val="24"/>
        </w:rPr>
        <w:t>the faculty member is,</w:t>
      </w:r>
      <w:r w:rsidR="00891FE2">
        <w:rPr>
          <w:rFonts w:ascii="Times New Roman" w:hAnsi="Times New Roman"/>
          <w:sz w:val="24"/>
          <w:szCs w:val="24"/>
        </w:rPr>
        <w:t xml:space="preserve"> </w:t>
      </w:r>
      <w:r w:rsidR="00AC17F5">
        <w:rPr>
          <w:rFonts w:ascii="Times New Roman" w:hAnsi="Times New Roman"/>
          <w:sz w:val="24"/>
          <w:szCs w:val="24"/>
        </w:rPr>
        <w:t xml:space="preserve">40.8% for </w:t>
      </w:r>
      <w:r w:rsidR="00891FE2">
        <w:rPr>
          <w:rFonts w:ascii="Times New Roman" w:hAnsi="Times New Roman"/>
          <w:sz w:val="24"/>
          <w:szCs w:val="24"/>
        </w:rPr>
        <w:t>staff, and is 3.0% for all graduate and undergraduate students.</w:t>
      </w:r>
    </w:p>
    <w:p w:rsidR="00195B6F" w:rsidRPr="00C12DF1" w14:paraId="04D80186" w14:textId="77777777">
      <w:pPr>
        <w:rPr>
          <w:rFonts w:ascii="Times New Roman" w:hAnsi="Times New Roman"/>
          <w:sz w:val="24"/>
          <w:szCs w:val="24"/>
        </w:rPr>
      </w:pPr>
    </w:p>
    <w:p w:rsidR="00195B6F" w:rsidRPr="00C12DF1" w14:paraId="6DBF1C03" w14:textId="77777777">
      <w:pPr>
        <w:numPr>
          <w:ilvl w:val="0"/>
          <w:numId w:val="1"/>
        </w:numPr>
        <w:rPr>
          <w:rFonts w:ascii="Times New Roman" w:hAnsi="Times New Roman"/>
          <w:b/>
          <w:sz w:val="24"/>
          <w:szCs w:val="24"/>
        </w:rPr>
      </w:pPr>
      <w:r w:rsidRPr="00C12DF1">
        <w:rPr>
          <w:rFonts w:ascii="Times New Roman" w:hAnsi="Times New Roman"/>
          <w:b/>
          <w:sz w:val="24"/>
          <w:szCs w:val="24"/>
        </w:rPr>
        <w:t>Equipment</w:t>
      </w:r>
    </w:p>
    <w:p w:rsidR="00FD5440" w:rsidRPr="00C12DF1" w:rsidP="005860D2" w14:paraId="12A0CA9F" w14:textId="77777777">
      <w:pPr>
        <w:ind w:left="720"/>
        <w:outlineLvl w:val="0"/>
        <w:rPr>
          <w:rFonts w:ascii="Times New Roman" w:hAnsi="Times New Roman"/>
          <w:sz w:val="24"/>
          <w:szCs w:val="24"/>
        </w:rPr>
      </w:pPr>
      <w:r w:rsidRPr="00C12DF1">
        <w:rPr>
          <w:rFonts w:ascii="Times New Roman" w:hAnsi="Times New Roman"/>
          <w:sz w:val="24"/>
          <w:szCs w:val="24"/>
        </w:rPr>
        <w:t>N/A</w:t>
      </w:r>
    </w:p>
    <w:p w:rsidR="00195B6F" w:rsidRPr="00C12DF1" w14:paraId="3F0ED873" w14:textId="77777777">
      <w:pPr>
        <w:ind w:left="720"/>
        <w:rPr>
          <w:rFonts w:ascii="Times New Roman" w:hAnsi="Times New Roman"/>
          <w:sz w:val="24"/>
          <w:szCs w:val="24"/>
        </w:rPr>
      </w:pPr>
    </w:p>
    <w:p w:rsidR="00195B6F" w:rsidRPr="00C12DF1" w14:paraId="3792964F" w14:textId="77777777">
      <w:pPr>
        <w:numPr>
          <w:ilvl w:val="0"/>
          <w:numId w:val="1"/>
        </w:numPr>
        <w:rPr>
          <w:rFonts w:ascii="Times New Roman" w:hAnsi="Times New Roman"/>
          <w:b/>
          <w:sz w:val="24"/>
          <w:szCs w:val="24"/>
        </w:rPr>
      </w:pPr>
      <w:r w:rsidRPr="00C12DF1">
        <w:rPr>
          <w:rFonts w:ascii="Times New Roman" w:hAnsi="Times New Roman"/>
          <w:b/>
          <w:sz w:val="24"/>
          <w:szCs w:val="24"/>
        </w:rPr>
        <w:t>Travel</w:t>
      </w:r>
    </w:p>
    <w:p w:rsidR="00195B6F" w:rsidRPr="00C12DF1" w14:paraId="0D9D2912" w14:textId="77777777">
      <w:pPr>
        <w:rPr>
          <w:rFonts w:ascii="Times New Roman" w:hAnsi="Times New Roman"/>
          <w:sz w:val="24"/>
          <w:szCs w:val="24"/>
        </w:rPr>
      </w:pPr>
    </w:p>
    <w:p w:rsidR="00C567BD" w:rsidRPr="00C27187" w:rsidP="00306255" w14:paraId="6A62D83A" w14:textId="468A1704">
      <w:pPr>
        <w:numPr>
          <w:ilvl w:val="0"/>
          <w:numId w:val="7"/>
        </w:numPr>
        <w:autoSpaceDE w:val="0"/>
        <w:autoSpaceDN w:val="0"/>
        <w:adjustRightInd w:val="0"/>
        <w:rPr>
          <w:rFonts w:ascii="Times New Roman" w:hAnsi="Times New Roman"/>
          <w:sz w:val="24"/>
          <w:szCs w:val="24"/>
        </w:rPr>
      </w:pPr>
      <w:r w:rsidRPr="00C27187">
        <w:rPr>
          <w:rFonts w:ascii="Times New Roman" w:hAnsi="Times New Roman"/>
          <w:sz w:val="24"/>
          <w:szCs w:val="24"/>
        </w:rPr>
        <w:t>Domestic travel support for fieldwork is $</w:t>
      </w:r>
      <w:r w:rsidRPr="00C27187" w:rsidR="00574B88">
        <w:rPr>
          <w:rFonts w:ascii="Times New Roman" w:hAnsi="Times New Roman"/>
          <w:sz w:val="24"/>
          <w:szCs w:val="24"/>
        </w:rPr>
        <w:t>11,850</w:t>
      </w:r>
      <w:r w:rsidRPr="00C27187">
        <w:rPr>
          <w:rFonts w:ascii="Times New Roman" w:hAnsi="Times New Roman"/>
          <w:sz w:val="24"/>
          <w:szCs w:val="24"/>
        </w:rPr>
        <w:t xml:space="preserve"> for year one</w:t>
      </w:r>
      <w:r w:rsidRPr="00C27187" w:rsidR="00D33674">
        <w:rPr>
          <w:rFonts w:ascii="Times New Roman" w:hAnsi="Times New Roman"/>
          <w:sz w:val="24"/>
          <w:szCs w:val="24"/>
        </w:rPr>
        <w:t xml:space="preserve"> to cover 5 weeks </w:t>
      </w:r>
      <w:r w:rsidRPr="00C27187" w:rsidR="00FD5BBB">
        <w:rPr>
          <w:rFonts w:ascii="Times New Roman" w:hAnsi="Times New Roman"/>
          <w:sz w:val="24"/>
          <w:szCs w:val="24"/>
        </w:rPr>
        <w:t>of field surveys in the summer</w:t>
      </w:r>
      <w:r w:rsidRPr="00C27187">
        <w:rPr>
          <w:rFonts w:ascii="Times New Roman" w:hAnsi="Times New Roman"/>
          <w:sz w:val="24"/>
          <w:szCs w:val="24"/>
        </w:rPr>
        <w:t xml:space="preserve">. </w:t>
      </w:r>
      <w:r w:rsidRPr="00C27187" w:rsidR="00D334EF">
        <w:rPr>
          <w:rFonts w:ascii="Times New Roman" w:hAnsi="Times New Roman"/>
          <w:sz w:val="24"/>
          <w:szCs w:val="24"/>
        </w:rPr>
        <w:t xml:space="preserve">This constitutes $1,475 for field vehicle use fee, </w:t>
      </w:r>
      <w:r w:rsidRPr="00C27187" w:rsidR="00A03009">
        <w:rPr>
          <w:rFonts w:ascii="Times New Roman" w:hAnsi="Times New Roman"/>
          <w:sz w:val="24"/>
          <w:szCs w:val="24"/>
        </w:rPr>
        <w:t xml:space="preserve">$1,200 as estimated fuel costs, $7,375 for per diem for </w:t>
      </w:r>
      <w:r w:rsidRPr="00C27187" w:rsidR="00AC7961">
        <w:rPr>
          <w:rFonts w:ascii="Times New Roman" w:hAnsi="Times New Roman"/>
          <w:sz w:val="24"/>
          <w:szCs w:val="24"/>
        </w:rPr>
        <w:t>5 people</w:t>
      </w:r>
      <w:r w:rsidRPr="00C27187" w:rsidR="00025926">
        <w:rPr>
          <w:rFonts w:ascii="Times New Roman" w:hAnsi="Times New Roman"/>
          <w:sz w:val="24"/>
          <w:szCs w:val="24"/>
        </w:rPr>
        <w:t>, and $1,800 for camping and hotel fees.</w:t>
      </w:r>
      <w:r w:rsidRPr="00C27187" w:rsidR="00C27187">
        <w:rPr>
          <w:rFonts w:ascii="Times New Roman" w:hAnsi="Times New Roman"/>
          <w:sz w:val="24"/>
          <w:szCs w:val="24"/>
        </w:rPr>
        <w:t xml:space="preserve"> </w:t>
      </w:r>
      <w:r w:rsidRPr="00C27187">
        <w:rPr>
          <w:rFonts w:ascii="Times New Roman" w:hAnsi="Times New Roman"/>
          <w:sz w:val="24"/>
          <w:szCs w:val="24"/>
        </w:rPr>
        <w:t>Further d</w:t>
      </w:r>
      <w:r w:rsidRPr="00C27187" w:rsidR="006843C5">
        <w:rPr>
          <w:rFonts w:ascii="Times New Roman" w:hAnsi="Times New Roman"/>
          <w:sz w:val="24"/>
          <w:szCs w:val="24"/>
        </w:rPr>
        <w:t>omestic t</w:t>
      </w:r>
      <w:r w:rsidRPr="00C27187" w:rsidR="00A42BAA">
        <w:rPr>
          <w:rFonts w:ascii="Times New Roman" w:hAnsi="Times New Roman"/>
          <w:sz w:val="24"/>
          <w:szCs w:val="24"/>
        </w:rPr>
        <w:t>ravel</w:t>
      </w:r>
      <w:r w:rsidRPr="00C27187" w:rsidR="006843C5">
        <w:rPr>
          <w:rFonts w:ascii="Times New Roman" w:hAnsi="Times New Roman"/>
          <w:sz w:val="24"/>
          <w:szCs w:val="24"/>
        </w:rPr>
        <w:t xml:space="preserve"> support</w:t>
      </w:r>
      <w:r w:rsidRPr="00C27187" w:rsidR="00A42BAA">
        <w:rPr>
          <w:rFonts w:ascii="Times New Roman" w:hAnsi="Times New Roman"/>
          <w:sz w:val="24"/>
          <w:szCs w:val="24"/>
        </w:rPr>
        <w:t xml:space="preserve"> in the amount of </w:t>
      </w:r>
      <w:r w:rsidRPr="00C27187" w:rsidR="00AA08A2">
        <w:rPr>
          <w:rFonts w:ascii="Times New Roman" w:hAnsi="Times New Roman"/>
          <w:sz w:val="24"/>
          <w:szCs w:val="24"/>
        </w:rPr>
        <w:t>$</w:t>
      </w:r>
      <w:r w:rsidRPr="00C27187" w:rsidR="00FD5BBB">
        <w:rPr>
          <w:rFonts w:ascii="Times New Roman" w:hAnsi="Times New Roman"/>
          <w:sz w:val="24"/>
          <w:szCs w:val="24"/>
        </w:rPr>
        <w:t>4</w:t>
      </w:r>
      <w:r w:rsidRPr="00C27187" w:rsidR="00DA7D6C">
        <w:rPr>
          <w:rFonts w:ascii="Times New Roman" w:hAnsi="Times New Roman"/>
          <w:sz w:val="24"/>
          <w:szCs w:val="24"/>
        </w:rPr>
        <w:t>,</w:t>
      </w:r>
      <w:r w:rsidRPr="00C27187" w:rsidR="00FD5BBB">
        <w:rPr>
          <w:rFonts w:ascii="Times New Roman" w:hAnsi="Times New Roman"/>
          <w:sz w:val="24"/>
          <w:szCs w:val="24"/>
        </w:rPr>
        <w:t>0</w:t>
      </w:r>
      <w:r w:rsidRPr="00C27187" w:rsidR="006E5EEC">
        <w:rPr>
          <w:rFonts w:ascii="Times New Roman" w:hAnsi="Times New Roman"/>
          <w:sz w:val="24"/>
          <w:szCs w:val="24"/>
        </w:rPr>
        <w:t>9</w:t>
      </w:r>
      <w:r w:rsidRPr="00C27187" w:rsidR="00E42284">
        <w:rPr>
          <w:rFonts w:ascii="Times New Roman" w:hAnsi="Times New Roman"/>
          <w:sz w:val="24"/>
          <w:szCs w:val="24"/>
        </w:rPr>
        <w:t>0</w:t>
      </w:r>
      <w:r w:rsidRPr="00C27187" w:rsidR="00F14DB7">
        <w:rPr>
          <w:rFonts w:ascii="Times New Roman" w:hAnsi="Times New Roman"/>
          <w:sz w:val="24"/>
          <w:szCs w:val="24"/>
        </w:rPr>
        <w:t xml:space="preserve"> </w:t>
      </w:r>
      <w:r w:rsidRPr="00C27187">
        <w:rPr>
          <w:rFonts w:ascii="Times New Roman" w:hAnsi="Times New Roman"/>
          <w:sz w:val="24"/>
          <w:szCs w:val="24"/>
        </w:rPr>
        <w:t xml:space="preserve">is requested </w:t>
      </w:r>
      <w:r w:rsidRPr="00C27187" w:rsidR="00F14DB7">
        <w:rPr>
          <w:rFonts w:ascii="Times New Roman" w:hAnsi="Times New Roman"/>
          <w:sz w:val="24"/>
          <w:szCs w:val="24"/>
        </w:rPr>
        <w:t>in year</w:t>
      </w:r>
      <w:r w:rsidRPr="00C27187" w:rsidR="00374E79">
        <w:rPr>
          <w:rFonts w:ascii="Times New Roman" w:hAnsi="Times New Roman"/>
          <w:sz w:val="24"/>
          <w:szCs w:val="24"/>
        </w:rPr>
        <w:t xml:space="preserve">s </w:t>
      </w:r>
      <w:r w:rsidRPr="00C27187" w:rsidR="00E42284">
        <w:rPr>
          <w:rFonts w:ascii="Times New Roman" w:hAnsi="Times New Roman"/>
          <w:sz w:val="24"/>
          <w:szCs w:val="24"/>
        </w:rPr>
        <w:t>two and</w:t>
      </w:r>
      <w:r w:rsidRPr="00C27187" w:rsidR="00374E79">
        <w:rPr>
          <w:rFonts w:ascii="Times New Roman" w:hAnsi="Times New Roman"/>
          <w:sz w:val="24"/>
          <w:szCs w:val="24"/>
        </w:rPr>
        <w:t xml:space="preserve"> </w:t>
      </w:r>
      <w:r w:rsidRPr="00C27187" w:rsidR="00F14DB7">
        <w:rPr>
          <w:rFonts w:ascii="Times New Roman" w:hAnsi="Times New Roman"/>
          <w:sz w:val="24"/>
          <w:szCs w:val="24"/>
        </w:rPr>
        <w:t>three</w:t>
      </w:r>
      <w:r w:rsidRPr="00C27187" w:rsidR="00374E79">
        <w:rPr>
          <w:rFonts w:ascii="Times New Roman" w:hAnsi="Times New Roman"/>
          <w:sz w:val="24"/>
          <w:szCs w:val="24"/>
        </w:rPr>
        <w:t xml:space="preserve"> </w:t>
      </w:r>
      <w:r w:rsidRPr="00C27187" w:rsidR="001B0D28">
        <w:rPr>
          <w:rFonts w:ascii="Times New Roman" w:hAnsi="Times New Roman"/>
          <w:sz w:val="24"/>
          <w:szCs w:val="24"/>
        </w:rPr>
        <w:t xml:space="preserve">for </w:t>
      </w:r>
      <w:r w:rsidRPr="00C27187" w:rsidR="00310A31">
        <w:rPr>
          <w:rFonts w:ascii="Times New Roman" w:hAnsi="Times New Roman"/>
          <w:sz w:val="24"/>
          <w:szCs w:val="24"/>
        </w:rPr>
        <w:t xml:space="preserve">PI </w:t>
      </w:r>
      <w:r w:rsidRPr="00C27187" w:rsidR="00E42284">
        <w:rPr>
          <w:rFonts w:ascii="Times New Roman" w:hAnsi="Times New Roman"/>
          <w:sz w:val="24"/>
          <w:szCs w:val="24"/>
        </w:rPr>
        <w:t>Tranm</w:t>
      </w:r>
      <w:r w:rsidRPr="00C27187" w:rsidR="00310A31">
        <w:rPr>
          <w:rFonts w:ascii="Times New Roman" w:hAnsi="Times New Roman"/>
          <w:sz w:val="24"/>
          <w:szCs w:val="24"/>
        </w:rPr>
        <w:t>er</w:t>
      </w:r>
      <w:r w:rsidRPr="00C27187" w:rsidR="007815A1">
        <w:rPr>
          <w:rFonts w:ascii="Times New Roman" w:hAnsi="Times New Roman"/>
          <w:sz w:val="24"/>
          <w:szCs w:val="24"/>
        </w:rPr>
        <w:t xml:space="preserve"> </w:t>
      </w:r>
      <w:r w:rsidRPr="00C27187" w:rsidR="0082206F">
        <w:rPr>
          <w:rFonts w:ascii="Times New Roman" w:hAnsi="Times New Roman"/>
          <w:sz w:val="24"/>
          <w:szCs w:val="24"/>
        </w:rPr>
        <w:t xml:space="preserve">and the </w:t>
      </w:r>
      <w:r w:rsidRPr="00C27187" w:rsidR="00F14DB7">
        <w:rPr>
          <w:rFonts w:ascii="Times New Roman" w:hAnsi="Times New Roman"/>
          <w:sz w:val="24"/>
          <w:szCs w:val="24"/>
        </w:rPr>
        <w:t>PhD student</w:t>
      </w:r>
      <w:r w:rsidRPr="00C27187" w:rsidR="007815A1">
        <w:rPr>
          <w:rFonts w:ascii="Times New Roman" w:hAnsi="Times New Roman"/>
          <w:sz w:val="24"/>
          <w:szCs w:val="24"/>
        </w:rPr>
        <w:t xml:space="preserve"> to </w:t>
      </w:r>
      <w:r w:rsidRPr="00C27187">
        <w:rPr>
          <w:rFonts w:ascii="Times New Roman" w:hAnsi="Times New Roman"/>
          <w:sz w:val="24"/>
          <w:szCs w:val="24"/>
        </w:rPr>
        <w:t>present at</w:t>
      </w:r>
      <w:r w:rsidRPr="00C27187" w:rsidR="007815A1">
        <w:rPr>
          <w:rFonts w:ascii="Times New Roman" w:hAnsi="Times New Roman"/>
          <w:sz w:val="24"/>
          <w:szCs w:val="24"/>
        </w:rPr>
        <w:t xml:space="preserve"> AGU</w:t>
      </w:r>
      <w:r w:rsidRPr="00C27187" w:rsidR="00310A31">
        <w:rPr>
          <w:rFonts w:ascii="Times New Roman" w:hAnsi="Times New Roman"/>
          <w:sz w:val="24"/>
          <w:szCs w:val="24"/>
        </w:rPr>
        <w:t>.</w:t>
      </w:r>
      <w:r w:rsidRPr="00C27187" w:rsidR="00F14DB7">
        <w:rPr>
          <w:rFonts w:ascii="Times New Roman" w:hAnsi="Times New Roman"/>
          <w:sz w:val="24"/>
          <w:szCs w:val="24"/>
        </w:rPr>
        <w:t xml:space="preserve"> </w:t>
      </w:r>
      <w:r w:rsidR="00347C2F">
        <w:rPr>
          <w:rFonts w:ascii="Times New Roman" w:hAnsi="Times New Roman"/>
          <w:sz w:val="24"/>
          <w:szCs w:val="24"/>
        </w:rPr>
        <w:t>AGU</w:t>
      </w:r>
      <w:r w:rsidRPr="00C27187" w:rsidR="001866F0">
        <w:rPr>
          <w:rFonts w:ascii="Times New Roman" w:hAnsi="Times New Roman"/>
          <w:sz w:val="24"/>
          <w:szCs w:val="24"/>
        </w:rPr>
        <w:t xml:space="preserve"> travel costs </w:t>
      </w:r>
      <w:r w:rsidR="005148EB">
        <w:rPr>
          <w:rFonts w:ascii="Times New Roman" w:hAnsi="Times New Roman"/>
          <w:sz w:val="24"/>
          <w:szCs w:val="24"/>
        </w:rPr>
        <w:t>for 2 people</w:t>
      </w:r>
      <w:r w:rsidRPr="00C27187" w:rsidR="005148EB">
        <w:rPr>
          <w:rFonts w:ascii="Times New Roman" w:hAnsi="Times New Roman"/>
          <w:sz w:val="24"/>
          <w:szCs w:val="24"/>
        </w:rPr>
        <w:t xml:space="preserve"> </w:t>
      </w:r>
      <w:r w:rsidRPr="00C27187" w:rsidR="001866F0">
        <w:rPr>
          <w:rFonts w:ascii="Times New Roman" w:hAnsi="Times New Roman"/>
          <w:sz w:val="24"/>
          <w:szCs w:val="24"/>
        </w:rPr>
        <w:t>cover accommodation</w:t>
      </w:r>
      <w:r w:rsidR="00347C2F">
        <w:rPr>
          <w:rFonts w:ascii="Times New Roman" w:hAnsi="Times New Roman"/>
          <w:sz w:val="24"/>
          <w:szCs w:val="24"/>
        </w:rPr>
        <w:t xml:space="preserve"> (</w:t>
      </w:r>
      <w:r w:rsidR="00DE739B">
        <w:rPr>
          <w:rFonts w:ascii="Times New Roman" w:hAnsi="Times New Roman"/>
          <w:sz w:val="24"/>
          <w:szCs w:val="24"/>
        </w:rPr>
        <w:t>$1,</w:t>
      </w:r>
      <w:r w:rsidR="005148EB">
        <w:rPr>
          <w:rFonts w:ascii="Times New Roman" w:hAnsi="Times New Roman"/>
          <w:sz w:val="24"/>
          <w:szCs w:val="24"/>
        </w:rPr>
        <w:t>440)</w:t>
      </w:r>
      <w:r w:rsidRPr="00C27187" w:rsidR="001866F0">
        <w:rPr>
          <w:rFonts w:ascii="Times New Roman" w:hAnsi="Times New Roman"/>
          <w:sz w:val="24"/>
          <w:szCs w:val="24"/>
        </w:rPr>
        <w:t>, transportation</w:t>
      </w:r>
      <w:r w:rsidR="005148EB">
        <w:rPr>
          <w:rFonts w:ascii="Times New Roman" w:hAnsi="Times New Roman"/>
          <w:sz w:val="24"/>
          <w:szCs w:val="24"/>
        </w:rPr>
        <w:t xml:space="preserve"> ($1,000)</w:t>
      </w:r>
      <w:r w:rsidRPr="00C27187" w:rsidR="001866F0">
        <w:rPr>
          <w:rFonts w:ascii="Times New Roman" w:hAnsi="Times New Roman"/>
          <w:sz w:val="24"/>
          <w:szCs w:val="24"/>
        </w:rPr>
        <w:t>,</w:t>
      </w:r>
      <w:r w:rsidRPr="00C27187" w:rsidR="00A22DFD">
        <w:rPr>
          <w:rFonts w:ascii="Times New Roman" w:hAnsi="Times New Roman"/>
          <w:sz w:val="24"/>
          <w:szCs w:val="24"/>
        </w:rPr>
        <w:t xml:space="preserve"> </w:t>
      </w:r>
      <w:r w:rsidRPr="00C27187" w:rsidR="00867386">
        <w:rPr>
          <w:rFonts w:ascii="Times New Roman" w:hAnsi="Times New Roman"/>
          <w:sz w:val="24"/>
          <w:szCs w:val="24"/>
        </w:rPr>
        <w:t>per diem</w:t>
      </w:r>
      <w:r w:rsidR="00E55FAD">
        <w:rPr>
          <w:rFonts w:ascii="Times New Roman" w:hAnsi="Times New Roman"/>
          <w:sz w:val="24"/>
          <w:szCs w:val="24"/>
        </w:rPr>
        <w:t xml:space="preserve"> ($500)</w:t>
      </w:r>
      <w:r w:rsidRPr="00C27187" w:rsidR="00867386">
        <w:rPr>
          <w:rFonts w:ascii="Times New Roman" w:hAnsi="Times New Roman"/>
          <w:sz w:val="24"/>
          <w:szCs w:val="24"/>
        </w:rPr>
        <w:t xml:space="preserve">, </w:t>
      </w:r>
      <w:r w:rsidRPr="00C27187" w:rsidR="00A22DFD">
        <w:rPr>
          <w:rFonts w:ascii="Times New Roman" w:hAnsi="Times New Roman"/>
          <w:sz w:val="24"/>
          <w:szCs w:val="24"/>
        </w:rPr>
        <w:t xml:space="preserve">and </w:t>
      </w:r>
      <w:r w:rsidRPr="00C27187" w:rsidR="00800FC8">
        <w:rPr>
          <w:rFonts w:ascii="Times New Roman" w:hAnsi="Times New Roman"/>
          <w:sz w:val="24"/>
          <w:szCs w:val="24"/>
        </w:rPr>
        <w:t>conference registration fees</w:t>
      </w:r>
      <w:r w:rsidR="00E55FAD">
        <w:rPr>
          <w:rFonts w:ascii="Times New Roman" w:hAnsi="Times New Roman"/>
          <w:sz w:val="24"/>
          <w:szCs w:val="24"/>
        </w:rPr>
        <w:t xml:space="preserve"> ($</w:t>
      </w:r>
      <w:r w:rsidR="006048BA">
        <w:rPr>
          <w:rFonts w:ascii="Times New Roman" w:hAnsi="Times New Roman"/>
          <w:sz w:val="24"/>
          <w:szCs w:val="24"/>
        </w:rPr>
        <w:t>2,300</w:t>
      </w:r>
      <w:r w:rsidR="00E55FAD">
        <w:rPr>
          <w:rFonts w:ascii="Times New Roman" w:hAnsi="Times New Roman"/>
          <w:sz w:val="24"/>
          <w:szCs w:val="24"/>
        </w:rPr>
        <w:t>)</w:t>
      </w:r>
      <w:r w:rsidRPr="00C27187" w:rsidR="00800FC8">
        <w:rPr>
          <w:rFonts w:ascii="Times New Roman" w:hAnsi="Times New Roman"/>
          <w:sz w:val="24"/>
          <w:szCs w:val="24"/>
        </w:rPr>
        <w:t xml:space="preserve">. </w:t>
      </w:r>
      <w:r w:rsidRPr="00C27187" w:rsidR="00FE6B1B">
        <w:rPr>
          <w:rFonts w:ascii="Times New Roman" w:hAnsi="Times New Roman"/>
          <w:sz w:val="24"/>
          <w:szCs w:val="24"/>
        </w:rPr>
        <w:t>An additional $400 each year in years two and three will cover transportation</w:t>
      </w:r>
      <w:r w:rsidR="000A0384">
        <w:rPr>
          <w:rFonts w:ascii="Times New Roman" w:hAnsi="Times New Roman"/>
          <w:sz w:val="24"/>
          <w:szCs w:val="24"/>
        </w:rPr>
        <w:t xml:space="preserve"> ($100)</w:t>
      </w:r>
      <w:r w:rsidRPr="00C27187" w:rsidR="00C855D6">
        <w:rPr>
          <w:rFonts w:ascii="Times New Roman" w:hAnsi="Times New Roman"/>
          <w:sz w:val="24"/>
          <w:szCs w:val="24"/>
        </w:rPr>
        <w:t>, per diem</w:t>
      </w:r>
      <w:r w:rsidR="000A0384">
        <w:rPr>
          <w:rFonts w:ascii="Times New Roman" w:hAnsi="Times New Roman"/>
          <w:sz w:val="24"/>
          <w:szCs w:val="24"/>
        </w:rPr>
        <w:t xml:space="preserve"> </w:t>
      </w:r>
      <w:r w:rsidR="00A425DD">
        <w:rPr>
          <w:rFonts w:ascii="Times New Roman" w:hAnsi="Times New Roman"/>
          <w:sz w:val="24"/>
          <w:szCs w:val="24"/>
        </w:rPr>
        <w:t>($100)</w:t>
      </w:r>
      <w:r w:rsidRPr="00C27187" w:rsidR="00C855D6">
        <w:rPr>
          <w:rFonts w:ascii="Times New Roman" w:hAnsi="Times New Roman"/>
          <w:sz w:val="24"/>
          <w:szCs w:val="24"/>
        </w:rPr>
        <w:t>,</w:t>
      </w:r>
      <w:r w:rsidRPr="00C27187" w:rsidR="00FE6B1B">
        <w:rPr>
          <w:rFonts w:ascii="Times New Roman" w:hAnsi="Times New Roman"/>
          <w:sz w:val="24"/>
          <w:szCs w:val="24"/>
        </w:rPr>
        <w:t xml:space="preserve"> and accommodation</w:t>
      </w:r>
      <w:r w:rsidR="00A425DD">
        <w:rPr>
          <w:rFonts w:ascii="Times New Roman" w:hAnsi="Times New Roman"/>
          <w:sz w:val="24"/>
          <w:szCs w:val="24"/>
        </w:rPr>
        <w:t xml:space="preserve"> ($200)</w:t>
      </w:r>
      <w:r w:rsidRPr="00C27187" w:rsidR="00FE6B1B">
        <w:rPr>
          <w:rFonts w:ascii="Times New Roman" w:hAnsi="Times New Roman"/>
          <w:sz w:val="24"/>
          <w:szCs w:val="24"/>
        </w:rPr>
        <w:t xml:space="preserve"> for Dr. Lynch (see letter of collaboration) to travel from Moscow to Boise for the summer science camp. She will present to the kids and bring the portable water quality lab for field trips. </w:t>
      </w:r>
      <w:r w:rsidRPr="00C27187" w:rsidR="00B44796">
        <w:rPr>
          <w:rFonts w:ascii="Times New Roman" w:hAnsi="Times New Roman"/>
          <w:sz w:val="24"/>
          <w:szCs w:val="24"/>
        </w:rPr>
        <w:t xml:space="preserve">Total </w:t>
      </w:r>
      <w:r w:rsidRPr="00C27187" w:rsidR="00710DB7">
        <w:rPr>
          <w:rFonts w:ascii="Times New Roman" w:hAnsi="Times New Roman"/>
          <w:sz w:val="24"/>
          <w:szCs w:val="24"/>
        </w:rPr>
        <w:t xml:space="preserve">combined </w:t>
      </w:r>
      <w:r w:rsidRPr="00C27187" w:rsidR="00B44796">
        <w:rPr>
          <w:rFonts w:ascii="Times New Roman" w:hAnsi="Times New Roman"/>
          <w:sz w:val="24"/>
          <w:szCs w:val="24"/>
        </w:rPr>
        <w:t xml:space="preserve">domestic travel is </w:t>
      </w:r>
      <w:r w:rsidRPr="00C27187" w:rsidR="00B5251C">
        <w:rPr>
          <w:rFonts w:ascii="Times New Roman" w:hAnsi="Times New Roman"/>
          <w:sz w:val="24"/>
          <w:szCs w:val="24"/>
        </w:rPr>
        <w:t>$</w:t>
      </w:r>
      <w:r w:rsidRPr="00C27187" w:rsidR="003D77E1">
        <w:rPr>
          <w:rFonts w:ascii="Times New Roman" w:hAnsi="Times New Roman"/>
          <w:sz w:val="24"/>
          <w:szCs w:val="24"/>
        </w:rPr>
        <w:t>11,850</w:t>
      </w:r>
      <w:r w:rsidRPr="00C27187" w:rsidR="00B5251C">
        <w:rPr>
          <w:rFonts w:ascii="Times New Roman" w:hAnsi="Times New Roman"/>
          <w:sz w:val="24"/>
          <w:szCs w:val="24"/>
        </w:rPr>
        <w:t xml:space="preserve"> for year one</w:t>
      </w:r>
      <w:r w:rsidRPr="00C27187" w:rsidR="003D77E1">
        <w:rPr>
          <w:rFonts w:ascii="Times New Roman" w:hAnsi="Times New Roman"/>
          <w:sz w:val="24"/>
          <w:szCs w:val="24"/>
        </w:rPr>
        <w:t xml:space="preserve"> and </w:t>
      </w:r>
      <w:r w:rsidRPr="00C27187" w:rsidR="00336A61">
        <w:rPr>
          <w:rFonts w:ascii="Times New Roman" w:hAnsi="Times New Roman"/>
          <w:sz w:val="24"/>
          <w:szCs w:val="24"/>
        </w:rPr>
        <w:t>$</w:t>
      </w:r>
      <w:r w:rsidRPr="00C27187">
        <w:rPr>
          <w:rFonts w:ascii="Times New Roman" w:hAnsi="Times New Roman"/>
          <w:sz w:val="24"/>
          <w:szCs w:val="24"/>
        </w:rPr>
        <w:t>4</w:t>
      </w:r>
      <w:r w:rsidRPr="00C27187" w:rsidR="007241F4">
        <w:rPr>
          <w:rFonts w:ascii="Times New Roman" w:hAnsi="Times New Roman"/>
          <w:sz w:val="24"/>
          <w:szCs w:val="24"/>
        </w:rPr>
        <w:t>,</w:t>
      </w:r>
      <w:r w:rsidRPr="00C27187" w:rsidR="00FE6B1B">
        <w:rPr>
          <w:rFonts w:ascii="Times New Roman" w:hAnsi="Times New Roman"/>
          <w:sz w:val="24"/>
          <w:szCs w:val="24"/>
        </w:rPr>
        <w:t>4</w:t>
      </w:r>
      <w:r w:rsidRPr="00C27187" w:rsidR="00A63039">
        <w:rPr>
          <w:rFonts w:ascii="Times New Roman" w:hAnsi="Times New Roman"/>
          <w:sz w:val="24"/>
          <w:szCs w:val="24"/>
        </w:rPr>
        <w:t>90</w:t>
      </w:r>
      <w:r w:rsidRPr="00C27187" w:rsidR="00336A61">
        <w:rPr>
          <w:rFonts w:ascii="Times New Roman" w:hAnsi="Times New Roman"/>
          <w:sz w:val="24"/>
          <w:szCs w:val="24"/>
        </w:rPr>
        <w:t xml:space="preserve"> </w:t>
      </w:r>
      <w:ins w:id="3" w:author="Grimes, John (jgrimes@uidaho.edu)" w:date="2022-09-14T10:10:00Z">
        <w:r w:rsidR="00BA35E0">
          <w:rPr>
            <w:rFonts w:ascii="Times New Roman" w:hAnsi="Times New Roman"/>
            <w:sz w:val="24"/>
            <w:szCs w:val="24"/>
          </w:rPr>
          <w:t xml:space="preserve">each </w:t>
        </w:r>
      </w:ins>
      <w:r w:rsidRPr="00C27187" w:rsidR="00336A61">
        <w:rPr>
          <w:rFonts w:ascii="Times New Roman" w:hAnsi="Times New Roman"/>
          <w:sz w:val="24"/>
          <w:szCs w:val="24"/>
        </w:rPr>
        <w:t>for year</w:t>
      </w:r>
      <w:r w:rsidRPr="00C27187" w:rsidR="00F44C88">
        <w:rPr>
          <w:rFonts w:ascii="Times New Roman" w:hAnsi="Times New Roman"/>
          <w:sz w:val="24"/>
          <w:szCs w:val="24"/>
        </w:rPr>
        <w:t>s</w:t>
      </w:r>
      <w:r w:rsidRPr="00C27187" w:rsidR="00336A61">
        <w:rPr>
          <w:rFonts w:ascii="Times New Roman" w:hAnsi="Times New Roman"/>
          <w:sz w:val="24"/>
          <w:szCs w:val="24"/>
        </w:rPr>
        <w:t xml:space="preserve"> two and three.</w:t>
      </w:r>
      <w:r w:rsidRPr="00C27187" w:rsidR="00C30B5E">
        <w:rPr>
          <w:rFonts w:ascii="Times New Roman" w:hAnsi="Times New Roman"/>
          <w:sz w:val="24"/>
          <w:szCs w:val="24"/>
        </w:rPr>
        <w:t xml:space="preserve"> Other presentations</w:t>
      </w:r>
      <w:r w:rsidRPr="00C27187" w:rsidR="001240F4">
        <w:rPr>
          <w:rFonts w:ascii="Times New Roman" w:hAnsi="Times New Roman"/>
          <w:sz w:val="24"/>
          <w:szCs w:val="24"/>
        </w:rPr>
        <w:t xml:space="preserve"> </w:t>
      </w:r>
      <w:r w:rsidRPr="00C27187" w:rsidR="00D93072">
        <w:rPr>
          <w:rFonts w:ascii="Times New Roman" w:hAnsi="Times New Roman"/>
          <w:sz w:val="24"/>
          <w:szCs w:val="24"/>
        </w:rPr>
        <w:t xml:space="preserve">listed in the proposal </w:t>
      </w:r>
      <w:r w:rsidRPr="00C27187" w:rsidR="00F00D73">
        <w:rPr>
          <w:rFonts w:ascii="Times New Roman" w:hAnsi="Times New Roman"/>
          <w:sz w:val="24"/>
          <w:szCs w:val="24"/>
        </w:rPr>
        <w:t xml:space="preserve">to </w:t>
      </w:r>
      <w:r w:rsidRPr="00C27187" w:rsidR="00D93072">
        <w:rPr>
          <w:rFonts w:ascii="Times New Roman" w:hAnsi="Times New Roman"/>
          <w:sz w:val="24"/>
          <w:szCs w:val="24"/>
        </w:rPr>
        <w:t>disseminat</w:t>
      </w:r>
      <w:r w:rsidRPr="00C27187" w:rsidR="00F00D73">
        <w:rPr>
          <w:rFonts w:ascii="Times New Roman" w:hAnsi="Times New Roman"/>
          <w:sz w:val="24"/>
          <w:szCs w:val="24"/>
        </w:rPr>
        <w:t>e</w:t>
      </w:r>
      <w:r w:rsidRPr="00C27187" w:rsidR="00D93072">
        <w:rPr>
          <w:rFonts w:ascii="Times New Roman" w:hAnsi="Times New Roman"/>
          <w:sz w:val="24"/>
          <w:szCs w:val="24"/>
        </w:rPr>
        <w:t xml:space="preserve"> the project findings</w:t>
      </w:r>
      <w:r w:rsidRPr="00C27187" w:rsidR="00C30B5E">
        <w:rPr>
          <w:rFonts w:ascii="Times New Roman" w:hAnsi="Times New Roman"/>
          <w:sz w:val="24"/>
          <w:szCs w:val="24"/>
        </w:rPr>
        <w:t xml:space="preserve"> </w:t>
      </w:r>
      <w:r w:rsidRPr="00C27187" w:rsidR="003D5719">
        <w:rPr>
          <w:rFonts w:ascii="Times New Roman" w:hAnsi="Times New Roman"/>
          <w:sz w:val="24"/>
          <w:szCs w:val="24"/>
        </w:rPr>
        <w:t>will be local and not incur expenses from the s</w:t>
      </w:r>
      <w:r w:rsidRPr="00C27187" w:rsidR="0028523C">
        <w:rPr>
          <w:rFonts w:ascii="Times New Roman" w:hAnsi="Times New Roman"/>
          <w:sz w:val="24"/>
          <w:szCs w:val="24"/>
        </w:rPr>
        <w:t>ponsor.</w:t>
      </w:r>
    </w:p>
    <w:p w:rsidR="0028576D" w:rsidRPr="00C12DF1" w:rsidP="008321D4" w14:paraId="42C3E872" w14:textId="77777777">
      <w:pPr>
        <w:rPr>
          <w:rFonts w:ascii="Times New Roman" w:hAnsi="Times New Roman"/>
          <w:sz w:val="24"/>
          <w:szCs w:val="24"/>
        </w:rPr>
      </w:pPr>
    </w:p>
    <w:p w:rsidR="0028576D" w:rsidP="001B0D28" w14:paraId="70B94556" w14:textId="452E2A29">
      <w:pPr>
        <w:numPr>
          <w:ilvl w:val="0"/>
          <w:numId w:val="7"/>
        </w:numPr>
        <w:autoSpaceDE w:val="0"/>
        <w:autoSpaceDN w:val="0"/>
        <w:adjustRightInd w:val="0"/>
        <w:rPr>
          <w:rFonts w:ascii="Times New Roman" w:hAnsi="Times New Roman"/>
          <w:sz w:val="24"/>
          <w:szCs w:val="24"/>
        </w:rPr>
      </w:pPr>
      <w:r w:rsidRPr="00B10335">
        <w:rPr>
          <w:rFonts w:ascii="Times New Roman" w:hAnsi="Times New Roman"/>
          <w:sz w:val="24"/>
          <w:szCs w:val="24"/>
        </w:rPr>
        <w:t xml:space="preserve">International travel support for </w:t>
      </w:r>
      <w:r w:rsidRPr="00B10335" w:rsidR="0028523C">
        <w:rPr>
          <w:rFonts w:ascii="Times New Roman" w:hAnsi="Times New Roman"/>
          <w:sz w:val="24"/>
          <w:szCs w:val="24"/>
        </w:rPr>
        <w:t xml:space="preserve">REC </w:t>
      </w:r>
      <w:r w:rsidRPr="00B10335" w:rsidR="0024745A">
        <w:rPr>
          <w:rFonts w:ascii="Times New Roman" w:hAnsi="Times New Roman"/>
          <w:sz w:val="24"/>
          <w:szCs w:val="24"/>
        </w:rPr>
        <w:t xml:space="preserve">experiments </w:t>
      </w:r>
      <w:r w:rsidRPr="00B10335">
        <w:rPr>
          <w:rFonts w:ascii="Times New Roman" w:hAnsi="Times New Roman"/>
          <w:sz w:val="24"/>
          <w:szCs w:val="24"/>
        </w:rPr>
        <w:t xml:space="preserve">in </w:t>
      </w:r>
      <w:r w:rsidRPr="00B10335" w:rsidR="0024745A">
        <w:rPr>
          <w:rFonts w:ascii="Times New Roman" w:hAnsi="Times New Roman"/>
          <w:sz w:val="24"/>
          <w:szCs w:val="24"/>
        </w:rPr>
        <w:t xml:space="preserve">South </w:t>
      </w:r>
      <w:r w:rsidRPr="00B10335" w:rsidR="00CC7BFE">
        <w:rPr>
          <w:rFonts w:ascii="Times New Roman" w:hAnsi="Times New Roman"/>
          <w:sz w:val="24"/>
          <w:szCs w:val="24"/>
        </w:rPr>
        <w:t>K</w:t>
      </w:r>
      <w:r w:rsidRPr="00B10335" w:rsidR="0024745A">
        <w:rPr>
          <w:rFonts w:ascii="Times New Roman" w:hAnsi="Times New Roman"/>
          <w:sz w:val="24"/>
          <w:szCs w:val="24"/>
        </w:rPr>
        <w:t>orea</w:t>
      </w:r>
      <w:r w:rsidRPr="00B10335" w:rsidR="00F85903">
        <w:rPr>
          <w:rFonts w:ascii="Times New Roman" w:hAnsi="Times New Roman"/>
          <w:sz w:val="24"/>
          <w:szCs w:val="24"/>
        </w:rPr>
        <w:t xml:space="preserve"> is </w:t>
      </w:r>
      <w:r w:rsidRPr="00B10335" w:rsidR="00CC7BFE">
        <w:rPr>
          <w:rFonts w:ascii="Times New Roman" w:hAnsi="Times New Roman"/>
          <w:sz w:val="24"/>
          <w:szCs w:val="24"/>
        </w:rPr>
        <w:t>requested</w:t>
      </w:r>
      <w:r w:rsidRPr="00B10335" w:rsidR="00F85903">
        <w:rPr>
          <w:rFonts w:ascii="Times New Roman" w:hAnsi="Times New Roman"/>
          <w:sz w:val="24"/>
          <w:szCs w:val="24"/>
        </w:rPr>
        <w:t xml:space="preserve"> </w:t>
      </w:r>
      <w:r w:rsidR="00FC1201">
        <w:rPr>
          <w:rFonts w:ascii="Times New Roman" w:hAnsi="Times New Roman"/>
          <w:sz w:val="24"/>
          <w:szCs w:val="24"/>
        </w:rPr>
        <w:t>as</w:t>
      </w:r>
      <w:r w:rsidRPr="00B10335" w:rsidR="00F85903">
        <w:rPr>
          <w:rFonts w:ascii="Times New Roman" w:hAnsi="Times New Roman"/>
          <w:sz w:val="24"/>
          <w:szCs w:val="24"/>
        </w:rPr>
        <w:t xml:space="preserve"> $</w:t>
      </w:r>
      <w:r w:rsidR="00610FEE">
        <w:rPr>
          <w:rFonts w:ascii="Times New Roman" w:hAnsi="Times New Roman"/>
          <w:sz w:val="24"/>
          <w:szCs w:val="24"/>
        </w:rPr>
        <w:t>20,1</w:t>
      </w:r>
      <w:r w:rsidRPr="00B10335" w:rsidR="0028523C">
        <w:rPr>
          <w:rFonts w:ascii="Times New Roman" w:hAnsi="Times New Roman"/>
          <w:sz w:val="24"/>
          <w:szCs w:val="24"/>
        </w:rPr>
        <w:t>2</w:t>
      </w:r>
      <w:r w:rsidRPr="00B10335" w:rsidR="000A374F">
        <w:rPr>
          <w:rFonts w:ascii="Times New Roman" w:hAnsi="Times New Roman"/>
          <w:sz w:val="24"/>
          <w:szCs w:val="24"/>
        </w:rPr>
        <w:t>0</w:t>
      </w:r>
      <w:r w:rsidRPr="00B10335">
        <w:rPr>
          <w:rFonts w:ascii="Times New Roman" w:hAnsi="Times New Roman"/>
          <w:sz w:val="24"/>
          <w:szCs w:val="24"/>
        </w:rPr>
        <w:t xml:space="preserve"> in year</w:t>
      </w:r>
      <w:r w:rsidRPr="00B10335" w:rsidR="00374E79">
        <w:rPr>
          <w:rFonts w:ascii="Times New Roman" w:hAnsi="Times New Roman"/>
          <w:sz w:val="24"/>
          <w:szCs w:val="24"/>
        </w:rPr>
        <w:t xml:space="preserve"> </w:t>
      </w:r>
      <w:r w:rsidRPr="00B10335" w:rsidR="00056462">
        <w:rPr>
          <w:rFonts w:ascii="Times New Roman" w:hAnsi="Times New Roman"/>
          <w:sz w:val="24"/>
          <w:szCs w:val="24"/>
        </w:rPr>
        <w:t>two</w:t>
      </w:r>
      <w:r w:rsidR="00FC1201">
        <w:rPr>
          <w:rFonts w:ascii="Times New Roman" w:hAnsi="Times New Roman"/>
          <w:sz w:val="24"/>
          <w:szCs w:val="24"/>
        </w:rPr>
        <w:t xml:space="preserve"> for 4 people </w:t>
      </w:r>
      <w:r w:rsidRPr="00B10335" w:rsidR="006C280B">
        <w:rPr>
          <w:rFonts w:ascii="Times New Roman" w:hAnsi="Times New Roman"/>
          <w:sz w:val="24"/>
          <w:szCs w:val="24"/>
        </w:rPr>
        <w:t>(</w:t>
      </w:r>
      <w:r w:rsidRPr="00B10335" w:rsidR="00056462">
        <w:rPr>
          <w:rFonts w:ascii="Times New Roman" w:hAnsi="Times New Roman"/>
          <w:sz w:val="24"/>
          <w:szCs w:val="24"/>
        </w:rPr>
        <w:t xml:space="preserve">PI </w:t>
      </w:r>
      <w:r w:rsidRPr="00B10335" w:rsidR="00056462">
        <w:rPr>
          <w:rFonts w:ascii="Times New Roman" w:hAnsi="Times New Roman"/>
          <w:sz w:val="24"/>
          <w:szCs w:val="24"/>
        </w:rPr>
        <w:t>Tranmer</w:t>
      </w:r>
      <w:r w:rsidRPr="00B10335" w:rsidR="00056462">
        <w:rPr>
          <w:rFonts w:ascii="Times New Roman" w:hAnsi="Times New Roman"/>
          <w:sz w:val="24"/>
          <w:szCs w:val="24"/>
        </w:rPr>
        <w:t xml:space="preserve">, </w:t>
      </w:r>
      <w:r w:rsidRPr="00B10335" w:rsidR="006C280B">
        <w:rPr>
          <w:rFonts w:ascii="Times New Roman" w:hAnsi="Times New Roman"/>
          <w:sz w:val="24"/>
          <w:szCs w:val="24"/>
        </w:rPr>
        <w:t>PhD student, undergraduate student, and</w:t>
      </w:r>
      <w:r w:rsidRPr="00B10335" w:rsidR="00E15043">
        <w:rPr>
          <w:rFonts w:ascii="Times New Roman" w:hAnsi="Times New Roman"/>
          <w:sz w:val="24"/>
          <w:szCs w:val="24"/>
        </w:rPr>
        <w:t xml:space="preserve"> 8</w:t>
      </w:r>
      <w:r w:rsidRPr="00B10335" w:rsidR="00E15043">
        <w:rPr>
          <w:rFonts w:ascii="Times New Roman" w:hAnsi="Times New Roman"/>
          <w:sz w:val="24"/>
          <w:szCs w:val="24"/>
          <w:vertAlign w:val="superscript"/>
        </w:rPr>
        <w:t>th</w:t>
      </w:r>
      <w:r w:rsidRPr="00B10335" w:rsidR="00E15043">
        <w:rPr>
          <w:rFonts w:ascii="Times New Roman" w:hAnsi="Times New Roman"/>
          <w:sz w:val="24"/>
          <w:szCs w:val="24"/>
        </w:rPr>
        <w:t xml:space="preserve"> grade science teacher</w:t>
      </w:r>
      <w:r w:rsidRPr="00B10335" w:rsidR="006C280B">
        <w:rPr>
          <w:rFonts w:ascii="Times New Roman" w:hAnsi="Times New Roman"/>
          <w:sz w:val="24"/>
          <w:szCs w:val="24"/>
        </w:rPr>
        <w:t>)</w:t>
      </w:r>
      <w:r w:rsidR="00FC1201">
        <w:rPr>
          <w:rFonts w:ascii="Times New Roman" w:hAnsi="Times New Roman"/>
          <w:sz w:val="24"/>
          <w:szCs w:val="24"/>
        </w:rPr>
        <w:t xml:space="preserve">. This includes </w:t>
      </w:r>
      <w:r w:rsidR="00023633">
        <w:rPr>
          <w:rFonts w:ascii="Times New Roman" w:hAnsi="Times New Roman"/>
          <w:sz w:val="24"/>
          <w:szCs w:val="24"/>
        </w:rPr>
        <w:t>transportation ($11,200)</w:t>
      </w:r>
      <w:r w:rsidRPr="00B10335" w:rsidR="006C280B">
        <w:rPr>
          <w:rFonts w:ascii="Times New Roman" w:hAnsi="Times New Roman"/>
          <w:sz w:val="24"/>
          <w:szCs w:val="24"/>
        </w:rPr>
        <w:t xml:space="preserve">, </w:t>
      </w:r>
      <w:r w:rsidRPr="00B10335" w:rsidR="00517A46">
        <w:rPr>
          <w:rFonts w:ascii="Times New Roman" w:hAnsi="Times New Roman"/>
          <w:sz w:val="24"/>
          <w:szCs w:val="24"/>
        </w:rPr>
        <w:t>extra baggage costs</w:t>
      </w:r>
      <w:r w:rsidR="00023633">
        <w:rPr>
          <w:rFonts w:ascii="Times New Roman" w:hAnsi="Times New Roman"/>
          <w:sz w:val="24"/>
          <w:szCs w:val="24"/>
        </w:rPr>
        <w:t xml:space="preserve"> (</w:t>
      </w:r>
      <w:r w:rsidR="003A718D">
        <w:rPr>
          <w:rFonts w:ascii="Times New Roman" w:hAnsi="Times New Roman"/>
          <w:sz w:val="24"/>
          <w:szCs w:val="24"/>
        </w:rPr>
        <w:t>$200)</w:t>
      </w:r>
      <w:r w:rsidRPr="00B10335" w:rsidR="00517A46">
        <w:rPr>
          <w:rFonts w:ascii="Times New Roman" w:hAnsi="Times New Roman"/>
          <w:sz w:val="24"/>
          <w:szCs w:val="24"/>
        </w:rPr>
        <w:t xml:space="preserve">, </w:t>
      </w:r>
      <w:r w:rsidRPr="00B10335" w:rsidR="00FF6DC4">
        <w:rPr>
          <w:rFonts w:ascii="Times New Roman" w:hAnsi="Times New Roman"/>
          <w:sz w:val="24"/>
          <w:szCs w:val="24"/>
        </w:rPr>
        <w:t>internal</w:t>
      </w:r>
      <w:r w:rsidRPr="00B10335" w:rsidR="006C280B">
        <w:rPr>
          <w:rFonts w:ascii="Times New Roman" w:hAnsi="Times New Roman"/>
          <w:sz w:val="24"/>
          <w:szCs w:val="24"/>
        </w:rPr>
        <w:t xml:space="preserve"> transport</w:t>
      </w:r>
      <w:r w:rsidRPr="00B10335" w:rsidR="00E04F4C">
        <w:rPr>
          <w:rFonts w:ascii="Times New Roman" w:hAnsi="Times New Roman"/>
          <w:sz w:val="24"/>
          <w:szCs w:val="24"/>
        </w:rPr>
        <w:t xml:space="preserve"> within Korea</w:t>
      </w:r>
      <w:r w:rsidR="003A718D">
        <w:rPr>
          <w:rFonts w:ascii="Times New Roman" w:hAnsi="Times New Roman"/>
          <w:sz w:val="24"/>
          <w:szCs w:val="24"/>
        </w:rPr>
        <w:t xml:space="preserve"> ($800)</w:t>
      </w:r>
      <w:r w:rsidRPr="00B10335" w:rsidR="006C280B">
        <w:rPr>
          <w:rFonts w:ascii="Times New Roman" w:hAnsi="Times New Roman"/>
          <w:sz w:val="24"/>
          <w:szCs w:val="24"/>
        </w:rPr>
        <w:t xml:space="preserve">, </w:t>
      </w:r>
      <w:r w:rsidR="00B62ADA">
        <w:rPr>
          <w:rFonts w:ascii="Times New Roman" w:hAnsi="Times New Roman"/>
          <w:sz w:val="24"/>
          <w:szCs w:val="24"/>
        </w:rPr>
        <w:t xml:space="preserve">extra accommodation outside of those offered by the REC free of cost to visiting researchers ($1,200) </w:t>
      </w:r>
      <w:r w:rsidRPr="00B10335" w:rsidR="006C280B">
        <w:rPr>
          <w:rFonts w:ascii="Times New Roman" w:hAnsi="Times New Roman"/>
          <w:sz w:val="24"/>
          <w:szCs w:val="24"/>
        </w:rPr>
        <w:t>and per diem</w:t>
      </w:r>
      <w:r w:rsidR="003A718D">
        <w:rPr>
          <w:rFonts w:ascii="Times New Roman" w:hAnsi="Times New Roman"/>
          <w:sz w:val="24"/>
          <w:szCs w:val="24"/>
        </w:rPr>
        <w:t xml:space="preserve"> ($6,720)</w:t>
      </w:r>
      <w:r w:rsidRPr="00B10335" w:rsidR="008200BD">
        <w:rPr>
          <w:rFonts w:ascii="Times New Roman" w:hAnsi="Times New Roman"/>
          <w:sz w:val="24"/>
          <w:szCs w:val="24"/>
        </w:rPr>
        <w:t xml:space="preserve"> for </w:t>
      </w:r>
      <w:r w:rsidRPr="00B10335" w:rsidR="00E15043">
        <w:rPr>
          <w:rFonts w:ascii="Times New Roman" w:hAnsi="Times New Roman"/>
          <w:sz w:val="24"/>
          <w:szCs w:val="24"/>
        </w:rPr>
        <w:t>8</w:t>
      </w:r>
      <w:r w:rsidRPr="00B10335" w:rsidR="008200BD">
        <w:rPr>
          <w:rFonts w:ascii="Times New Roman" w:hAnsi="Times New Roman"/>
          <w:sz w:val="24"/>
          <w:szCs w:val="24"/>
        </w:rPr>
        <w:t xml:space="preserve"> </w:t>
      </w:r>
      <w:r w:rsidRPr="00B10335" w:rsidR="00F15D53">
        <w:rPr>
          <w:rFonts w:ascii="Times New Roman" w:hAnsi="Times New Roman"/>
          <w:sz w:val="24"/>
          <w:szCs w:val="24"/>
        </w:rPr>
        <w:t>weeks</w:t>
      </w:r>
      <w:r w:rsidRPr="00B10335" w:rsidR="006C280B">
        <w:rPr>
          <w:rFonts w:ascii="Times New Roman" w:hAnsi="Times New Roman"/>
          <w:sz w:val="24"/>
          <w:szCs w:val="24"/>
        </w:rPr>
        <w:t>.</w:t>
      </w:r>
      <w:r w:rsidRPr="00B10335" w:rsidR="00F15D53">
        <w:rPr>
          <w:rFonts w:ascii="Times New Roman" w:hAnsi="Times New Roman"/>
          <w:sz w:val="24"/>
          <w:szCs w:val="24"/>
        </w:rPr>
        <w:t xml:space="preserve"> </w:t>
      </w:r>
      <w:r w:rsidRPr="00B10335" w:rsidR="002D6D59">
        <w:rPr>
          <w:rFonts w:ascii="Times New Roman" w:hAnsi="Times New Roman"/>
          <w:sz w:val="24"/>
          <w:szCs w:val="24"/>
        </w:rPr>
        <w:t>Total international travel c</w:t>
      </w:r>
      <w:r w:rsidRPr="00B10335" w:rsidR="00EB22E4">
        <w:rPr>
          <w:rFonts w:ascii="Times New Roman" w:hAnsi="Times New Roman"/>
          <w:sz w:val="24"/>
          <w:szCs w:val="24"/>
        </w:rPr>
        <w:t>osts in year 3 are</w:t>
      </w:r>
      <w:r w:rsidRPr="00B10335" w:rsidR="00776869">
        <w:rPr>
          <w:rFonts w:ascii="Times New Roman" w:hAnsi="Times New Roman"/>
          <w:sz w:val="24"/>
          <w:szCs w:val="24"/>
        </w:rPr>
        <w:t xml:space="preserve"> $</w:t>
      </w:r>
      <w:r w:rsidRPr="00B10335" w:rsidR="002D6D59">
        <w:rPr>
          <w:rFonts w:ascii="Times New Roman" w:hAnsi="Times New Roman"/>
          <w:sz w:val="24"/>
          <w:szCs w:val="24"/>
        </w:rPr>
        <w:t>6,</w:t>
      </w:r>
      <w:r w:rsidR="00EA57DF">
        <w:rPr>
          <w:rFonts w:ascii="Times New Roman" w:hAnsi="Times New Roman"/>
          <w:sz w:val="24"/>
          <w:szCs w:val="24"/>
        </w:rPr>
        <w:t>9</w:t>
      </w:r>
      <w:r w:rsidRPr="00B10335" w:rsidR="002D6D59">
        <w:rPr>
          <w:rFonts w:ascii="Times New Roman" w:hAnsi="Times New Roman"/>
          <w:sz w:val="24"/>
          <w:szCs w:val="24"/>
        </w:rPr>
        <w:t>0</w:t>
      </w:r>
      <w:r w:rsidRPr="00B10335" w:rsidR="00776869">
        <w:rPr>
          <w:rFonts w:ascii="Times New Roman" w:hAnsi="Times New Roman"/>
          <w:sz w:val="24"/>
          <w:szCs w:val="24"/>
        </w:rPr>
        <w:t xml:space="preserve">0 </w:t>
      </w:r>
      <w:r w:rsidR="00207A92">
        <w:rPr>
          <w:rFonts w:ascii="Times New Roman" w:hAnsi="Times New Roman"/>
          <w:sz w:val="24"/>
          <w:szCs w:val="24"/>
        </w:rPr>
        <w:t xml:space="preserve">for the </w:t>
      </w:r>
      <w:r w:rsidRPr="00B10335" w:rsidR="00207A92">
        <w:rPr>
          <w:rFonts w:ascii="Times New Roman" w:hAnsi="Times New Roman"/>
          <w:sz w:val="24"/>
          <w:szCs w:val="24"/>
        </w:rPr>
        <w:t xml:space="preserve">PhD student and PI </w:t>
      </w:r>
      <w:r w:rsidRPr="00B10335" w:rsidR="00207A92">
        <w:rPr>
          <w:rFonts w:ascii="Times New Roman" w:hAnsi="Times New Roman"/>
          <w:sz w:val="24"/>
          <w:szCs w:val="24"/>
        </w:rPr>
        <w:t>Tranmer</w:t>
      </w:r>
      <w:r w:rsidRPr="00B10335" w:rsidR="00207A92">
        <w:rPr>
          <w:rFonts w:ascii="Times New Roman" w:hAnsi="Times New Roman"/>
          <w:sz w:val="24"/>
          <w:szCs w:val="24"/>
        </w:rPr>
        <w:t xml:space="preserve"> </w:t>
      </w:r>
      <w:r w:rsidRPr="00B10335" w:rsidR="0089128D">
        <w:rPr>
          <w:rFonts w:ascii="Times New Roman" w:hAnsi="Times New Roman"/>
          <w:sz w:val="24"/>
          <w:szCs w:val="24"/>
        </w:rPr>
        <w:t xml:space="preserve">to present at the </w:t>
      </w:r>
      <w:r w:rsidRPr="00B10335" w:rsidR="0089128D">
        <w:rPr>
          <w:rFonts w:ascii="Times New Roman" w:hAnsi="Times New Roman"/>
          <w:sz w:val="24"/>
          <w:szCs w:val="24"/>
        </w:rPr>
        <w:t>Andong</w:t>
      </w:r>
      <w:r w:rsidRPr="00B10335" w:rsidR="0089128D">
        <w:rPr>
          <w:rFonts w:ascii="Times New Roman" w:hAnsi="Times New Roman"/>
          <w:sz w:val="24"/>
          <w:szCs w:val="24"/>
        </w:rPr>
        <w:t xml:space="preserve"> River Experimental Forum conference</w:t>
      </w:r>
      <w:r w:rsidR="004C7451">
        <w:rPr>
          <w:rFonts w:ascii="Times New Roman" w:hAnsi="Times New Roman"/>
          <w:sz w:val="24"/>
          <w:szCs w:val="24"/>
        </w:rPr>
        <w:t xml:space="preserve">. </w:t>
      </w:r>
      <w:r w:rsidR="00EA57DF">
        <w:rPr>
          <w:rFonts w:ascii="Times New Roman" w:hAnsi="Times New Roman"/>
          <w:sz w:val="24"/>
          <w:szCs w:val="24"/>
        </w:rPr>
        <w:t>It</w:t>
      </w:r>
      <w:r w:rsidR="004C7451">
        <w:rPr>
          <w:rFonts w:ascii="Times New Roman" w:hAnsi="Times New Roman"/>
          <w:sz w:val="24"/>
          <w:szCs w:val="24"/>
        </w:rPr>
        <w:t xml:space="preserve"> is</w:t>
      </w:r>
      <w:r w:rsidR="003A465D">
        <w:rPr>
          <w:rFonts w:ascii="Times New Roman" w:hAnsi="Times New Roman"/>
          <w:sz w:val="24"/>
          <w:szCs w:val="24"/>
        </w:rPr>
        <w:t xml:space="preserve"> an </w:t>
      </w:r>
      <w:r w:rsidR="006554A6">
        <w:rPr>
          <w:rFonts w:ascii="Times New Roman" w:hAnsi="Times New Roman"/>
          <w:sz w:val="24"/>
          <w:szCs w:val="24"/>
        </w:rPr>
        <w:t>expec</w:t>
      </w:r>
      <w:r w:rsidR="00A24A79">
        <w:rPr>
          <w:rFonts w:ascii="Times New Roman" w:hAnsi="Times New Roman"/>
          <w:sz w:val="24"/>
          <w:szCs w:val="24"/>
        </w:rPr>
        <w:t xml:space="preserve">tation </w:t>
      </w:r>
      <w:r w:rsidRPr="00B10335" w:rsidR="0089128D">
        <w:rPr>
          <w:rFonts w:ascii="Times New Roman" w:hAnsi="Times New Roman"/>
          <w:sz w:val="24"/>
          <w:szCs w:val="24"/>
        </w:rPr>
        <w:t xml:space="preserve">that </w:t>
      </w:r>
      <w:r w:rsidRPr="00B10335" w:rsidR="00B10335">
        <w:rPr>
          <w:rFonts w:ascii="Times New Roman" w:hAnsi="Times New Roman"/>
          <w:sz w:val="24"/>
          <w:szCs w:val="24"/>
        </w:rPr>
        <w:t>all international and Korean national researchers participating in research activities in the REC facility</w:t>
      </w:r>
      <w:r w:rsidR="003375D5">
        <w:rPr>
          <w:rFonts w:ascii="Times New Roman" w:hAnsi="Times New Roman"/>
          <w:sz w:val="24"/>
          <w:szCs w:val="24"/>
        </w:rPr>
        <w:t xml:space="preserve"> </w:t>
      </w:r>
      <w:r w:rsidR="00895760">
        <w:rPr>
          <w:rFonts w:ascii="Times New Roman" w:hAnsi="Times New Roman"/>
          <w:sz w:val="24"/>
          <w:szCs w:val="24"/>
        </w:rPr>
        <w:t xml:space="preserve">be </w:t>
      </w:r>
      <w:r w:rsidR="003375D5">
        <w:rPr>
          <w:rFonts w:ascii="Times New Roman" w:hAnsi="Times New Roman"/>
          <w:sz w:val="24"/>
          <w:szCs w:val="24"/>
        </w:rPr>
        <w:t>present</w:t>
      </w:r>
      <w:r w:rsidRPr="00B10335" w:rsidR="00B10335">
        <w:rPr>
          <w:rFonts w:ascii="Times New Roman" w:hAnsi="Times New Roman"/>
          <w:sz w:val="24"/>
          <w:szCs w:val="24"/>
        </w:rPr>
        <w:t>. These costs cover</w:t>
      </w:r>
      <w:r w:rsidRPr="00B10335" w:rsidR="006C5221">
        <w:rPr>
          <w:rFonts w:ascii="Times New Roman" w:hAnsi="Times New Roman"/>
          <w:sz w:val="24"/>
          <w:szCs w:val="24"/>
        </w:rPr>
        <w:t xml:space="preserve"> </w:t>
      </w:r>
      <w:r w:rsidR="00E51307">
        <w:rPr>
          <w:rFonts w:ascii="Times New Roman" w:hAnsi="Times New Roman"/>
          <w:sz w:val="24"/>
          <w:szCs w:val="24"/>
        </w:rPr>
        <w:t>transportation ($5,600)</w:t>
      </w:r>
      <w:r w:rsidRPr="00B10335" w:rsidR="00E51307">
        <w:rPr>
          <w:rFonts w:ascii="Times New Roman" w:hAnsi="Times New Roman"/>
          <w:sz w:val="24"/>
          <w:szCs w:val="24"/>
        </w:rPr>
        <w:t>, internal transport within Korea</w:t>
      </w:r>
      <w:r w:rsidR="00E51307">
        <w:rPr>
          <w:rFonts w:ascii="Times New Roman" w:hAnsi="Times New Roman"/>
          <w:sz w:val="24"/>
          <w:szCs w:val="24"/>
        </w:rPr>
        <w:t xml:space="preserve"> ($</w:t>
      </w:r>
      <w:r w:rsidR="00EF58FB">
        <w:rPr>
          <w:rFonts w:ascii="Times New Roman" w:hAnsi="Times New Roman"/>
          <w:sz w:val="24"/>
          <w:szCs w:val="24"/>
        </w:rPr>
        <w:t>2</w:t>
      </w:r>
      <w:r w:rsidR="00E51307">
        <w:rPr>
          <w:rFonts w:ascii="Times New Roman" w:hAnsi="Times New Roman"/>
          <w:sz w:val="24"/>
          <w:szCs w:val="24"/>
        </w:rPr>
        <w:t>00)</w:t>
      </w:r>
      <w:r w:rsidRPr="00B10335" w:rsidR="00E51307">
        <w:rPr>
          <w:rFonts w:ascii="Times New Roman" w:hAnsi="Times New Roman"/>
          <w:sz w:val="24"/>
          <w:szCs w:val="24"/>
        </w:rPr>
        <w:t xml:space="preserve">, </w:t>
      </w:r>
      <w:r w:rsidR="00E51307">
        <w:rPr>
          <w:rFonts w:ascii="Times New Roman" w:hAnsi="Times New Roman"/>
          <w:sz w:val="24"/>
          <w:szCs w:val="24"/>
        </w:rPr>
        <w:t>extra accommodation outside of those offered by the REC free of cost to visiting researchers ($</w:t>
      </w:r>
      <w:r w:rsidR="00EF58FB">
        <w:rPr>
          <w:rFonts w:ascii="Times New Roman" w:hAnsi="Times New Roman"/>
          <w:sz w:val="24"/>
          <w:szCs w:val="24"/>
        </w:rPr>
        <w:t>8</w:t>
      </w:r>
      <w:r w:rsidR="00E51307">
        <w:rPr>
          <w:rFonts w:ascii="Times New Roman" w:hAnsi="Times New Roman"/>
          <w:sz w:val="24"/>
          <w:szCs w:val="24"/>
        </w:rPr>
        <w:t xml:space="preserve">00) </w:t>
      </w:r>
      <w:r w:rsidRPr="00B10335" w:rsidR="00E51307">
        <w:rPr>
          <w:rFonts w:ascii="Times New Roman" w:hAnsi="Times New Roman"/>
          <w:sz w:val="24"/>
          <w:szCs w:val="24"/>
        </w:rPr>
        <w:t>and per diem</w:t>
      </w:r>
      <w:r w:rsidR="00E51307">
        <w:rPr>
          <w:rFonts w:ascii="Times New Roman" w:hAnsi="Times New Roman"/>
          <w:sz w:val="24"/>
          <w:szCs w:val="24"/>
        </w:rPr>
        <w:t xml:space="preserve"> ($</w:t>
      </w:r>
      <w:r w:rsidR="00EF58FB">
        <w:rPr>
          <w:rFonts w:ascii="Times New Roman" w:hAnsi="Times New Roman"/>
          <w:sz w:val="24"/>
          <w:szCs w:val="24"/>
        </w:rPr>
        <w:t>30</w:t>
      </w:r>
      <w:r w:rsidR="00E51307">
        <w:rPr>
          <w:rFonts w:ascii="Times New Roman" w:hAnsi="Times New Roman"/>
          <w:sz w:val="24"/>
          <w:szCs w:val="24"/>
        </w:rPr>
        <w:t>0)</w:t>
      </w:r>
      <w:r w:rsidRPr="00B10335" w:rsidR="00E51307">
        <w:rPr>
          <w:rFonts w:ascii="Times New Roman" w:hAnsi="Times New Roman"/>
          <w:sz w:val="24"/>
          <w:szCs w:val="24"/>
        </w:rPr>
        <w:t xml:space="preserve"> for</w:t>
      </w:r>
      <w:r w:rsidRPr="00B10335" w:rsidR="006C5221">
        <w:rPr>
          <w:rFonts w:ascii="Times New Roman" w:hAnsi="Times New Roman"/>
          <w:sz w:val="24"/>
          <w:szCs w:val="24"/>
        </w:rPr>
        <w:t xml:space="preserve"> </w:t>
      </w:r>
      <w:r w:rsidR="00EA3E41">
        <w:rPr>
          <w:rFonts w:ascii="Times New Roman" w:hAnsi="Times New Roman"/>
          <w:sz w:val="24"/>
          <w:szCs w:val="24"/>
        </w:rPr>
        <w:t>5 days</w:t>
      </w:r>
      <w:r w:rsidRPr="00B10335" w:rsidR="006C5221">
        <w:rPr>
          <w:rFonts w:ascii="Times New Roman" w:hAnsi="Times New Roman"/>
          <w:sz w:val="24"/>
          <w:szCs w:val="24"/>
        </w:rPr>
        <w:t>.</w:t>
      </w:r>
      <w:r w:rsidRPr="00B10335" w:rsidR="00F44C88">
        <w:rPr>
          <w:rFonts w:ascii="Times New Roman" w:hAnsi="Times New Roman"/>
          <w:sz w:val="24"/>
          <w:szCs w:val="24"/>
        </w:rPr>
        <w:t xml:space="preserve"> </w:t>
      </w:r>
    </w:p>
    <w:p w:rsidR="001C2DC0" w:rsidP="001C2DC0" w14:paraId="08DDA08C" w14:textId="77777777">
      <w:pPr>
        <w:pStyle w:val="ListParagraph"/>
        <w:rPr>
          <w:rFonts w:ascii="Times New Roman" w:hAnsi="Times New Roman"/>
          <w:sz w:val="24"/>
          <w:szCs w:val="24"/>
        </w:rPr>
      </w:pPr>
    </w:p>
    <w:p w:rsidR="001C2DC0" w:rsidRPr="00B10335" w:rsidP="00C541E0" w14:paraId="63A34010" w14:textId="365D2125">
      <w:pPr>
        <w:autoSpaceDE w:val="0"/>
        <w:autoSpaceDN w:val="0"/>
        <w:adjustRightInd w:val="0"/>
        <w:ind w:left="720"/>
        <w:rPr>
          <w:rFonts w:ascii="Times New Roman" w:hAnsi="Times New Roman"/>
          <w:sz w:val="24"/>
          <w:szCs w:val="24"/>
        </w:rPr>
      </w:pPr>
      <w:r>
        <w:rPr>
          <w:rFonts w:ascii="Times New Roman" w:hAnsi="Times New Roman"/>
          <w:sz w:val="24"/>
          <w:szCs w:val="24"/>
        </w:rPr>
        <w:t>Total combined travel costs for this project are $47,</w:t>
      </w:r>
      <w:r w:rsidR="005F146E">
        <w:rPr>
          <w:rFonts w:ascii="Times New Roman" w:hAnsi="Times New Roman"/>
          <w:sz w:val="24"/>
          <w:szCs w:val="24"/>
        </w:rPr>
        <w:t>8</w:t>
      </w:r>
      <w:r>
        <w:rPr>
          <w:rFonts w:ascii="Times New Roman" w:hAnsi="Times New Roman"/>
          <w:sz w:val="24"/>
          <w:szCs w:val="24"/>
        </w:rPr>
        <w:t>50.</w:t>
      </w:r>
    </w:p>
    <w:p w:rsidR="0028576D" w:rsidRPr="00C12DF1" w:rsidP="0028576D" w14:paraId="0EA5F1FA" w14:textId="77777777">
      <w:pPr>
        <w:pStyle w:val="ListParagraph"/>
        <w:rPr>
          <w:rFonts w:ascii="Times New Roman" w:hAnsi="Times New Roman"/>
          <w:sz w:val="24"/>
          <w:szCs w:val="24"/>
        </w:rPr>
      </w:pPr>
    </w:p>
    <w:p w:rsidR="00195B6F" w:rsidRPr="00C12DF1" w14:paraId="7E479AFE" w14:textId="77777777">
      <w:pPr>
        <w:numPr>
          <w:ilvl w:val="0"/>
          <w:numId w:val="1"/>
        </w:numPr>
        <w:rPr>
          <w:rFonts w:ascii="Times New Roman" w:hAnsi="Times New Roman"/>
          <w:b/>
          <w:sz w:val="24"/>
          <w:szCs w:val="24"/>
        </w:rPr>
      </w:pPr>
      <w:r w:rsidRPr="00C12DF1">
        <w:rPr>
          <w:rFonts w:ascii="Times New Roman" w:hAnsi="Times New Roman"/>
          <w:b/>
          <w:sz w:val="24"/>
          <w:szCs w:val="24"/>
        </w:rPr>
        <w:t>Participant Support Costs</w:t>
      </w:r>
    </w:p>
    <w:p w:rsidR="006E3ADD" w:rsidP="00AA3F38" w14:paraId="6BD5E154" w14:textId="77777777">
      <w:pPr>
        <w:ind w:left="780"/>
        <w:rPr>
          <w:rFonts w:ascii="Times New Roman" w:hAnsi="Times New Roman"/>
          <w:sz w:val="24"/>
          <w:szCs w:val="24"/>
        </w:rPr>
      </w:pPr>
    </w:p>
    <w:p w:rsidR="00137D9B" w:rsidRPr="00C12DF1" w:rsidP="00423F05" w14:paraId="0455BCC1" w14:textId="7183A0E7">
      <w:pPr>
        <w:ind w:left="780"/>
        <w:rPr>
          <w:rFonts w:ascii="Times New Roman" w:hAnsi="Times New Roman"/>
          <w:sz w:val="24"/>
          <w:szCs w:val="24"/>
        </w:rPr>
      </w:pPr>
      <w:r>
        <w:rPr>
          <w:rFonts w:ascii="Times New Roman" w:hAnsi="Times New Roman"/>
          <w:sz w:val="24"/>
          <w:szCs w:val="24"/>
        </w:rPr>
        <w:t xml:space="preserve">Participant support costs are requested for </w:t>
      </w:r>
      <w:r w:rsidR="00C1494B">
        <w:rPr>
          <w:rFonts w:ascii="Times New Roman" w:hAnsi="Times New Roman"/>
          <w:sz w:val="24"/>
          <w:szCs w:val="24"/>
        </w:rPr>
        <w:t xml:space="preserve">years </w:t>
      </w:r>
      <w:r w:rsidR="001F4250">
        <w:rPr>
          <w:rFonts w:ascii="Times New Roman" w:hAnsi="Times New Roman"/>
          <w:sz w:val="24"/>
          <w:szCs w:val="24"/>
        </w:rPr>
        <w:t>2 and</w:t>
      </w:r>
      <w:r w:rsidR="00C1494B">
        <w:rPr>
          <w:rFonts w:ascii="Times New Roman" w:hAnsi="Times New Roman"/>
          <w:sz w:val="24"/>
          <w:szCs w:val="24"/>
        </w:rPr>
        <w:t xml:space="preserve"> 3. </w:t>
      </w:r>
      <w:r w:rsidR="00F13A7B">
        <w:rPr>
          <w:rFonts w:ascii="Times New Roman" w:hAnsi="Times New Roman"/>
          <w:sz w:val="24"/>
          <w:szCs w:val="24"/>
        </w:rPr>
        <w:t>Each year</w:t>
      </w:r>
      <w:r w:rsidR="006B2979">
        <w:rPr>
          <w:rFonts w:ascii="Times New Roman" w:hAnsi="Times New Roman"/>
          <w:sz w:val="24"/>
          <w:szCs w:val="24"/>
        </w:rPr>
        <w:t xml:space="preserve">, a total of </w:t>
      </w:r>
      <w:r w:rsidR="002F237A">
        <w:rPr>
          <w:rFonts w:ascii="Times New Roman" w:hAnsi="Times New Roman"/>
          <w:sz w:val="24"/>
          <w:szCs w:val="24"/>
        </w:rPr>
        <w:t>$</w:t>
      </w:r>
      <w:r w:rsidR="00F13A7B">
        <w:rPr>
          <w:rFonts w:ascii="Times New Roman" w:hAnsi="Times New Roman"/>
          <w:sz w:val="24"/>
          <w:szCs w:val="24"/>
        </w:rPr>
        <w:t>2,300</w:t>
      </w:r>
      <w:r w:rsidR="002F237A">
        <w:rPr>
          <w:rFonts w:ascii="Times New Roman" w:hAnsi="Times New Roman"/>
          <w:sz w:val="24"/>
          <w:szCs w:val="24"/>
        </w:rPr>
        <w:t xml:space="preserve"> will cover camp </w:t>
      </w:r>
      <w:r w:rsidR="003B6AB3">
        <w:rPr>
          <w:rFonts w:ascii="Times New Roman" w:hAnsi="Times New Roman"/>
          <w:sz w:val="24"/>
          <w:szCs w:val="24"/>
        </w:rPr>
        <w:t>stipends</w:t>
      </w:r>
      <w:del w:id="4" w:author="Grimes, John (jgrimes@uidaho.edu)" w:date="2022-09-14T10:12:00Z">
        <w:r w:rsidR="002F237A">
          <w:rPr>
            <w:rFonts w:ascii="Times New Roman" w:hAnsi="Times New Roman"/>
            <w:sz w:val="24"/>
            <w:szCs w:val="24"/>
          </w:rPr>
          <w:delText xml:space="preserve"> </w:delText>
        </w:r>
      </w:del>
      <w:r w:rsidR="0078072D">
        <w:rPr>
          <w:rFonts w:ascii="Times New Roman" w:hAnsi="Times New Roman"/>
          <w:sz w:val="24"/>
          <w:szCs w:val="24"/>
        </w:rPr>
        <w:t xml:space="preserve"> </w:t>
      </w:r>
      <w:r w:rsidR="002F237A">
        <w:rPr>
          <w:rFonts w:ascii="Times New Roman" w:hAnsi="Times New Roman"/>
          <w:sz w:val="24"/>
          <w:szCs w:val="24"/>
        </w:rPr>
        <w:t xml:space="preserve">for </w:t>
      </w:r>
      <w:r w:rsidR="00A86432">
        <w:rPr>
          <w:rFonts w:ascii="Times New Roman" w:hAnsi="Times New Roman"/>
          <w:sz w:val="24"/>
          <w:szCs w:val="24"/>
        </w:rPr>
        <w:t>underprivileged</w:t>
      </w:r>
      <w:r w:rsidR="0078072D">
        <w:rPr>
          <w:rFonts w:ascii="Times New Roman" w:hAnsi="Times New Roman"/>
          <w:sz w:val="24"/>
          <w:szCs w:val="24"/>
        </w:rPr>
        <w:t xml:space="preserve"> kids</w:t>
      </w:r>
      <w:r w:rsidR="00E86717">
        <w:rPr>
          <w:rFonts w:ascii="Times New Roman" w:hAnsi="Times New Roman"/>
          <w:sz w:val="24"/>
          <w:szCs w:val="24"/>
        </w:rPr>
        <w:t xml:space="preserve"> ($1,000)</w:t>
      </w:r>
      <w:r w:rsidR="00CC6383">
        <w:rPr>
          <w:rFonts w:ascii="Times New Roman" w:hAnsi="Times New Roman"/>
          <w:sz w:val="24"/>
          <w:szCs w:val="24"/>
        </w:rPr>
        <w:t xml:space="preserve">, outreach supplies for </w:t>
      </w:r>
      <w:r w:rsidR="00377193">
        <w:rPr>
          <w:rFonts w:ascii="Times New Roman" w:hAnsi="Times New Roman"/>
          <w:sz w:val="24"/>
          <w:szCs w:val="24"/>
        </w:rPr>
        <w:t xml:space="preserve">20 kids ($900), and bus </w:t>
      </w:r>
      <w:r w:rsidR="00423F05">
        <w:rPr>
          <w:rFonts w:ascii="Times New Roman" w:hAnsi="Times New Roman"/>
          <w:sz w:val="24"/>
          <w:szCs w:val="24"/>
        </w:rPr>
        <w:t>rental</w:t>
      </w:r>
      <w:r w:rsidR="00377193">
        <w:rPr>
          <w:rFonts w:ascii="Times New Roman" w:hAnsi="Times New Roman"/>
          <w:sz w:val="24"/>
          <w:szCs w:val="24"/>
        </w:rPr>
        <w:t xml:space="preserve"> </w:t>
      </w:r>
      <w:r w:rsidR="00E86717">
        <w:rPr>
          <w:rFonts w:ascii="Times New Roman" w:hAnsi="Times New Roman"/>
          <w:sz w:val="24"/>
          <w:szCs w:val="24"/>
        </w:rPr>
        <w:t xml:space="preserve">to move </w:t>
      </w:r>
      <w:r w:rsidR="00377193">
        <w:rPr>
          <w:rFonts w:ascii="Times New Roman" w:hAnsi="Times New Roman"/>
          <w:sz w:val="24"/>
          <w:szCs w:val="24"/>
        </w:rPr>
        <w:t>kids</w:t>
      </w:r>
      <w:r w:rsidR="00E86717">
        <w:rPr>
          <w:rFonts w:ascii="Times New Roman" w:hAnsi="Times New Roman"/>
          <w:sz w:val="24"/>
          <w:szCs w:val="24"/>
        </w:rPr>
        <w:t xml:space="preserve"> and instructors from the </w:t>
      </w:r>
      <w:r w:rsidR="00E23E77">
        <w:rPr>
          <w:rFonts w:ascii="Times New Roman" w:hAnsi="Times New Roman"/>
          <w:sz w:val="24"/>
          <w:szCs w:val="24"/>
        </w:rPr>
        <w:t xml:space="preserve">classroom </w:t>
      </w:r>
      <w:r w:rsidR="00377193">
        <w:rPr>
          <w:rFonts w:ascii="Times New Roman" w:hAnsi="Times New Roman"/>
          <w:sz w:val="24"/>
          <w:szCs w:val="24"/>
        </w:rPr>
        <w:t xml:space="preserve">to </w:t>
      </w:r>
      <w:r w:rsidR="00E23E77">
        <w:rPr>
          <w:rFonts w:ascii="Times New Roman" w:hAnsi="Times New Roman"/>
          <w:sz w:val="24"/>
          <w:szCs w:val="24"/>
        </w:rPr>
        <w:t xml:space="preserve">the </w:t>
      </w:r>
      <w:r w:rsidR="00377193">
        <w:rPr>
          <w:rFonts w:ascii="Times New Roman" w:hAnsi="Times New Roman"/>
          <w:sz w:val="24"/>
          <w:szCs w:val="24"/>
        </w:rPr>
        <w:t>fiel</w:t>
      </w:r>
      <w:r w:rsidR="00EA0969">
        <w:rPr>
          <w:rFonts w:ascii="Times New Roman" w:hAnsi="Times New Roman"/>
          <w:sz w:val="24"/>
          <w:szCs w:val="24"/>
        </w:rPr>
        <w:t>d trip location</w:t>
      </w:r>
      <w:r w:rsidR="00E23E77">
        <w:rPr>
          <w:rFonts w:ascii="Times New Roman" w:hAnsi="Times New Roman"/>
          <w:sz w:val="24"/>
          <w:szCs w:val="24"/>
        </w:rPr>
        <w:t xml:space="preserve"> </w:t>
      </w:r>
      <w:r w:rsidR="00EA0969">
        <w:rPr>
          <w:rFonts w:ascii="Times New Roman" w:hAnsi="Times New Roman"/>
          <w:sz w:val="24"/>
          <w:szCs w:val="24"/>
        </w:rPr>
        <w:t>s</w:t>
      </w:r>
      <w:r w:rsidR="00E23E77">
        <w:rPr>
          <w:rFonts w:ascii="Times New Roman" w:hAnsi="Times New Roman"/>
          <w:sz w:val="24"/>
          <w:szCs w:val="24"/>
        </w:rPr>
        <w:t>ites</w:t>
      </w:r>
      <w:r w:rsidR="00EA0969">
        <w:rPr>
          <w:rFonts w:ascii="Times New Roman" w:hAnsi="Times New Roman"/>
          <w:sz w:val="24"/>
          <w:szCs w:val="24"/>
        </w:rPr>
        <w:t xml:space="preserve"> ($400). </w:t>
      </w:r>
      <w:r w:rsidR="00423F05">
        <w:rPr>
          <w:rFonts w:ascii="Times New Roman" w:hAnsi="Times New Roman"/>
          <w:sz w:val="24"/>
          <w:szCs w:val="24"/>
        </w:rPr>
        <w:t>Outreach s</w:t>
      </w:r>
      <w:r w:rsidR="0037779E">
        <w:rPr>
          <w:rFonts w:ascii="Times New Roman" w:hAnsi="Times New Roman"/>
          <w:sz w:val="24"/>
          <w:szCs w:val="24"/>
        </w:rPr>
        <w:t xml:space="preserve">upplies for kids will include a field notebook, pen, riparian plant identification book, and dissection kit that </w:t>
      </w:r>
      <w:r w:rsidR="006115A4">
        <w:rPr>
          <w:rFonts w:ascii="Times New Roman" w:hAnsi="Times New Roman"/>
          <w:sz w:val="24"/>
          <w:szCs w:val="24"/>
        </w:rPr>
        <w:t>will not exceed</w:t>
      </w:r>
      <w:r w:rsidR="0037779E">
        <w:rPr>
          <w:rFonts w:ascii="Times New Roman" w:hAnsi="Times New Roman"/>
          <w:sz w:val="24"/>
          <w:szCs w:val="24"/>
        </w:rPr>
        <w:t xml:space="preserve"> $45</w:t>
      </w:r>
      <w:r w:rsidR="005F146E">
        <w:rPr>
          <w:rFonts w:ascii="Times New Roman" w:hAnsi="Times New Roman"/>
          <w:sz w:val="24"/>
          <w:szCs w:val="24"/>
        </w:rPr>
        <w:t>/kid</w:t>
      </w:r>
      <w:r w:rsidR="0037779E">
        <w:rPr>
          <w:rFonts w:ascii="Times New Roman" w:hAnsi="Times New Roman"/>
          <w:sz w:val="24"/>
          <w:szCs w:val="24"/>
        </w:rPr>
        <w:t xml:space="preserve">. </w:t>
      </w:r>
      <w:r>
        <w:rPr>
          <w:rFonts w:ascii="Times New Roman" w:hAnsi="Times New Roman"/>
          <w:sz w:val="24"/>
          <w:szCs w:val="24"/>
        </w:rPr>
        <w:t>T</w:t>
      </w:r>
      <w:r w:rsidR="00916DB0">
        <w:rPr>
          <w:rFonts w:ascii="Times New Roman" w:hAnsi="Times New Roman"/>
          <w:sz w:val="24"/>
          <w:szCs w:val="24"/>
        </w:rPr>
        <w:t>otal participant support costs are $</w:t>
      </w:r>
      <w:r w:rsidR="00A277B4">
        <w:rPr>
          <w:rFonts w:ascii="Times New Roman" w:hAnsi="Times New Roman"/>
          <w:sz w:val="24"/>
          <w:szCs w:val="24"/>
        </w:rPr>
        <w:t>4,60</w:t>
      </w:r>
      <w:r w:rsidR="00D2418F">
        <w:rPr>
          <w:rFonts w:ascii="Times New Roman" w:hAnsi="Times New Roman"/>
          <w:sz w:val="24"/>
          <w:szCs w:val="24"/>
        </w:rPr>
        <w:t>0.</w:t>
      </w:r>
    </w:p>
    <w:p w:rsidR="006D4F02" w:rsidRPr="00C12DF1" w:rsidP="0028576D" w14:paraId="3EA473BF" w14:textId="77777777">
      <w:pPr>
        <w:ind w:firstLine="720"/>
        <w:rPr>
          <w:rFonts w:ascii="Times New Roman" w:hAnsi="Times New Roman"/>
          <w:sz w:val="24"/>
          <w:szCs w:val="24"/>
        </w:rPr>
      </w:pPr>
    </w:p>
    <w:p w:rsidR="00195B6F" w:rsidRPr="00C12DF1" w14:paraId="08237E7A" w14:textId="77777777">
      <w:pPr>
        <w:numPr>
          <w:ilvl w:val="0"/>
          <w:numId w:val="1"/>
        </w:numPr>
        <w:rPr>
          <w:rFonts w:ascii="Times New Roman" w:hAnsi="Times New Roman"/>
          <w:b/>
          <w:sz w:val="24"/>
          <w:szCs w:val="24"/>
        </w:rPr>
      </w:pPr>
      <w:r w:rsidRPr="00C12DF1">
        <w:rPr>
          <w:rFonts w:ascii="Times New Roman" w:hAnsi="Times New Roman"/>
          <w:b/>
          <w:sz w:val="24"/>
          <w:szCs w:val="24"/>
        </w:rPr>
        <w:t>Other Direct Costs</w:t>
      </w:r>
    </w:p>
    <w:p w:rsidR="004163E3" w:rsidRPr="00C12DF1" w:rsidP="00B343D1" w14:paraId="2EF68313" w14:textId="670B6DD9">
      <w:pPr>
        <w:numPr>
          <w:ilvl w:val="0"/>
          <w:numId w:val="18"/>
        </w:numPr>
        <w:autoSpaceDE w:val="0"/>
        <w:autoSpaceDN w:val="0"/>
        <w:adjustRightInd w:val="0"/>
        <w:rPr>
          <w:rFonts w:ascii="Times New Roman" w:hAnsi="Times New Roman"/>
          <w:sz w:val="24"/>
          <w:szCs w:val="24"/>
        </w:rPr>
      </w:pPr>
      <w:r w:rsidRPr="00C12DF1">
        <w:rPr>
          <w:rFonts w:ascii="Times New Roman" w:hAnsi="Times New Roman"/>
          <w:sz w:val="24"/>
          <w:szCs w:val="24"/>
        </w:rPr>
        <w:t>Equipment &lt;$5K</w:t>
      </w:r>
    </w:p>
    <w:p w:rsidR="006E6E7C" w:rsidRPr="00C12DF1" w:rsidP="00891EF9" w14:paraId="424A10E4" w14:textId="4344E249">
      <w:pPr>
        <w:numPr>
          <w:ilvl w:val="1"/>
          <w:numId w:val="18"/>
        </w:numPr>
        <w:rPr>
          <w:rFonts w:ascii="Times New Roman" w:hAnsi="Times New Roman"/>
          <w:sz w:val="24"/>
          <w:szCs w:val="24"/>
        </w:rPr>
      </w:pPr>
      <w:r w:rsidRPr="00C12DF1">
        <w:rPr>
          <w:rFonts w:ascii="Times New Roman" w:hAnsi="Times New Roman"/>
          <w:sz w:val="24"/>
          <w:szCs w:val="24"/>
        </w:rPr>
        <w:t>Total costs</w:t>
      </w:r>
      <w:r w:rsidRPr="00C12DF1" w:rsidR="00882880">
        <w:rPr>
          <w:rFonts w:ascii="Times New Roman" w:hAnsi="Times New Roman"/>
          <w:sz w:val="24"/>
          <w:szCs w:val="24"/>
        </w:rPr>
        <w:t xml:space="preserve"> </w:t>
      </w:r>
      <w:r w:rsidRPr="00C12DF1">
        <w:rPr>
          <w:rFonts w:ascii="Times New Roman" w:hAnsi="Times New Roman"/>
          <w:sz w:val="24"/>
          <w:szCs w:val="24"/>
        </w:rPr>
        <w:t xml:space="preserve">= </w:t>
      </w:r>
      <w:r w:rsidRPr="00C12DF1" w:rsidR="00A72973">
        <w:rPr>
          <w:rFonts w:ascii="Times New Roman" w:hAnsi="Times New Roman"/>
          <w:sz w:val="24"/>
          <w:szCs w:val="24"/>
        </w:rPr>
        <w:t>$</w:t>
      </w:r>
      <w:r w:rsidR="00E13812">
        <w:rPr>
          <w:rFonts w:ascii="Times New Roman" w:hAnsi="Times New Roman"/>
          <w:sz w:val="24"/>
          <w:szCs w:val="24"/>
        </w:rPr>
        <w:t>4,85</w:t>
      </w:r>
      <w:r w:rsidRPr="00C12DF1" w:rsidR="00A72973">
        <w:rPr>
          <w:rFonts w:ascii="Times New Roman" w:hAnsi="Times New Roman"/>
          <w:sz w:val="24"/>
          <w:szCs w:val="24"/>
        </w:rPr>
        <w:t>0</w:t>
      </w:r>
    </w:p>
    <w:p w:rsidR="00891EF9" w:rsidRPr="00C12DF1" w:rsidP="00581D6D" w14:paraId="4A80448D" w14:textId="6E04DD47">
      <w:pPr>
        <w:numPr>
          <w:ilvl w:val="2"/>
          <w:numId w:val="20"/>
        </w:numPr>
        <w:rPr>
          <w:rFonts w:ascii="Times New Roman" w:hAnsi="Times New Roman"/>
          <w:sz w:val="24"/>
          <w:szCs w:val="24"/>
        </w:rPr>
      </w:pPr>
      <w:r w:rsidRPr="00C12DF1">
        <w:rPr>
          <w:rFonts w:ascii="Times New Roman" w:hAnsi="Times New Roman"/>
          <w:sz w:val="24"/>
          <w:szCs w:val="24"/>
        </w:rPr>
        <w:t>$3</w:t>
      </w:r>
      <w:r w:rsidRPr="00C12DF1" w:rsidR="0087128B">
        <w:rPr>
          <w:rFonts w:ascii="Times New Roman" w:hAnsi="Times New Roman"/>
          <w:sz w:val="24"/>
          <w:szCs w:val="24"/>
        </w:rPr>
        <w:t>,</w:t>
      </w:r>
      <w:r w:rsidR="00C26713">
        <w:rPr>
          <w:rFonts w:ascii="Times New Roman" w:hAnsi="Times New Roman"/>
          <w:sz w:val="24"/>
          <w:szCs w:val="24"/>
        </w:rPr>
        <w:t>2</w:t>
      </w:r>
      <w:r w:rsidRPr="00C12DF1">
        <w:rPr>
          <w:rFonts w:ascii="Times New Roman" w:hAnsi="Times New Roman"/>
          <w:sz w:val="24"/>
          <w:szCs w:val="24"/>
        </w:rPr>
        <w:t xml:space="preserve">00 </w:t>
      </w:r>
      <w:r w:rsidRPr="00C12DF1" w:rsidR="00F47247">
        <w:rPr>
          <w:rFonts w:ascii="Times New Roman" w:hAnsi="Times New Roman"/>
          <w:sz w:val="24"/>
          <w:szCs w:val="24"/>
        </w:rPr>
        <w:t>to cover</w:t>
      </w:r>
      <w:r w:rsidRPr="00C12DF1">
        <w:rPr>
          <w:rFonts w:ascii="Times New Roman" w:hAnsi="Times New Roman"/>
          <w:sz w:val="24"/>
          <w:szCs w:val="24"/>
        </w:rPr>
        <w:t xml:space="preserve"> 1 computer each for </w:t>
      </w:r>
      <w:r w:rsidRPr="00C12DF1" w:rsidR="00216D4E">
        <w:rPr>
          <w:rFonts w:ascii="Times New Roman" w:hAnsi="Times New Roman"/>
          <w:sz w:val="24"/>
          <w:szCs w:val="24"/>
        </w:rPr>
        <w:t xml:space="preserve">PhD student and </w:t>
      </w:r>
      <w:r w:rsidRPr="00C12DF1">
        <w:rPr>
          <w:rFonts w:ascii="Times New Roman" w:hAnsi="Times New Roman"/>
          <w:sz w:val="24"/>
          <w:szCs w:val="24"/>
        </w:rPr>
        <w:t xml:space="preserve">PI </w:t>
      </w:r>
      <w:r w:rsidRPr="00C12DF1">
        <w:rPr>
          <w:rFonts w:ascii="Times New Roman" w:hAnsi="Times New Roman"/>
          <w:sz w:val="24"/>
          <w:szCs w:val="24"/>
        </w:rPr>
        <w:t>Tranmer</w:t>
      </w:r>
      <w:r w:rsidR="00C26713">
        <w:rPr>
          <w:rFonts w:ascii="Times New Roman" w:hAnsi="Times New Roman"/>
          <w:sz w:val="24"/>
          <w:szCs w:val="24"/>
        </w:rPr>
        <w:t xml:space="preserve"> for photogrammetry analysis</w:t>
      </w:r>
      <w:r w:rsidR="004C5043">
        <w:rPr>
          <w:rFonts w:ascii="Times New Roman" w:hAnsi="Times New Roman"/>
          <w:sz w:val="24"/>
          <w:szCs w:val="24"/>
        </w:rPr>
        <w:t xml:space="preserve"> at $1,600 per computer. </w:t>
      </w:r>
    </w:p>
    <w:p w:rsidR="00F47247" w:rsidRPr="00C12DF1" w:rsidP="00581D6D" w14:paraId="5BC06C43" w14:textId="42564058">
      <w:pPr>
        <w:numPr>
          <w:ilvl w:val="2"/>
          <w:numId w:val="20"/>
        </w:numPr>
        <w:rPr>
          <w:rFonts w:ascii="Times New Roman" w:hAnsi="Times New Roman"/>
          <w:sz w:val="24"/>
          <w:szCs w:val="24"/>
        </w:rPr>
      </w:pPr>
      <w:r w:rsidRPr="00C12DF1">
        <w:rPr>
          <w:rFonts w:ascii="Times New Roman" w:hAnsi="Times New Roman"/>
          <w:sz w:val="24"/>
          <w:szCs w:val="24"/>
        </w:rPr>
        <w:t>$</w:t>
      </w:r>
      <w:r w:rsidR="00C26713">
        <w:rPr>
          <w:rFonts w:ascii="Times New Roman" w:hAnsi="Times New Roman"/>
          <w:sz w:val="24"/>
          <w:szCs w:val="24"/>
        </w:rPr>
        <w:t>5</w:t>
      </w:r>
      <w:r w:rsidRPr="00C12DF1">
        <w:rPr>
          <w:rFonts w:ascii="Times New Roman" w:hAnsi="Times New Roman"/>
          <w:sz w:val="24"/>
          <w:szCs w:val="24"/>
        </w:rPr>
        <w:t>00 to fabricate downscaled TR2 bedload sampler</w:t>
      </w:r>
    </w:p>
    <w:p w:rsidR="0033792A" w:rsidRPr="00C12DF1" w:rsidP="00581D6D" w14:paraId="47BE3755" w14:textId="570E2393">
      <w:pPr>
        <w:numPr>
          <w:ilvl w:val="2"/>
          <w:numId w:val="20"/>
        </w:numPr>
        <w:rPr>
          <w:rFonts w:ascii="Times New Roman" w:hAnsi="Times New Roman"/>
          <w:sz w:val="24"/>
          <w:szCs w:val="24"/>
        </w:rPr>
      </w:pPr>
      <w:r w:rsidRPr="00C12DF1">
        <w:rPr>
          <w:rFonts w:ascii="Times New Roman" w:hAnsi="Times New Roman"/>
          <w:sz w:val="24"/>
          <w:szCs w:val="24"/>
        </w:rPr>
        <w:t xml:space="preserve">$650 for laser rangefinder </w:t>
      </w:r>
      <w:r w:rsidRPr="00C12DF1" w:rsidR="00EE2176">
        <w:rPr>
          <w:rFonts w:ascii="Times New Roman" w:hAnsi="Times New Roman"/>
          <w:sz w:val="24"/>
          <w:szCs w:val="24"/>
        </w:rPr>
        <w:t>for large patch field measurements</w:t>
      </w:r>
    </w:p>
    <w:p w:rsidR="00536AD9" w:rsidRPr="00C12DF1" w:rsidP="00581D6D" w14:paraId="5477A008" w14:textId="7842A86E">
      <w:pPr>
        <w:numPr>
          <w:ilvl w:val="2"/>
          <w:numId w:val="20"/>
        </w:numPr>
        <w:rPr>
          <w:rFonts w:ascii="Times New Roman" w:hAnsi="Times New Roman"/>
          <w:sz w:val="24"/>
          <w:szCs w:val="24"/>
        </w:rPr>
      </w:pPr>
      <w:r w:rsidRPr="00C12DF1">
        <w:rPr>
          <w:rFonts w:ascii="Times New Roman" w:hAnsi="Times New Roman"/>
          <w:sz w:val="24"/>
          <w:szCs w:val="24"/>
        </w:rPr>
        <w:t xml:space="preserve">$150 for 2 </w:t>
      </w:r>
      <w:r w:rsidRPr="00C12DF1">
        <w:rPr>
          <w:rFonts w:ascii="Times New Roman" w:hAnsi="Times New Roman"/>
          <w:sz w:val="24"/>
          <w:szCs w:val="24"/>
        </w:rPr>
        <w:t>gravelometers</w:t>
      </w:r>
      <w:r w:rsidRPr="00C12DF1">
        <w:rPr>
          <w:rFonts w:ascii="Times New Roman" w:hAnsi="Times New Roman"/>
          <w:sz w:val="24"/>
          <w:szCs w:val="24"/>
        </w:rPr>
        <w:t xml:space="preserve"> to measure GSD in field</w:t>
      </w:r>
    </w:p>
    <w:p w:rsidR="00DC42E4" w:rsidRPr="00C12DF1" w:rsidP="00581D6D" w14:paraId="30446FDC" w14:textId="255ABE30">
      <w:pPr>
        <w:numPr>
          <w:ilvl w:val="2"/>
          <w:numId w:val="20"/>
        </w:numPr>
        <w:rPr>
          <w:rFonts w:ascii="Times New Roman" w:hAnsi="Times New Roman"/>
          <w:sz w:val="24"/>
          <w:szCs w:val="24"/>
        </w:rPr>
      </w:pPr>
      <w:r w:rsidRPr="00C12DF1">
        <w:rPr>
          <w:rFonts w:ascii="Times New Roman" w:hAnsi="Times New Roman"/>
          <w:sz w:val="24"/>
          <w:szCs w:val="24"/>
        </w:rPr>
        <w:t>$350 for 2 SSD hard drives for data transfer</w:t>
      </w:r>
      <w:r w:rsidRPr="00C12DF1" w:rsidR="00EE44CD">
        <w:rPr>
          <w:rFonts w:ascii="Times New Roman" w:hAnsi="Times New Roman"/>
          <w:sz w:val="24"/>
          <w:szCs w:val="24"/>
        </w:rPr>
        <w:t xml:space="preserve"> and backup</w:t>
      </w:r>
      <w:r w:rsidRPr="00C12DF1">
        <w:rPr>
          <w:rFonts w:ascii="Times New Roman" w:hAnsi="Times New Roman"/>
          <w:sz w:val="24"/>
          <w:szCs w:val="24"/>
        </w:rPr>
        <w:t xml:space="preserve"> </w:t>
      </w:r>
      <w:r w:rsidRPr="00C12DF1" w:rsidR="00D534AF">
        <w:rPr>
          <w:rFonts w:ascii="Times New Roman" w:hAnsi="Times New Roman"/>
          <w:sz w:val="24"/>
          <w:szCs w:val="24"/>
        </w:rPr>
        <w:t>in Korea</w:t>
      </w:r>
    </w:p>
    <w:p w:rsidR="00195B6F" w:rsidRPr="00C12DF1" w:rsidP="00B343D1" w14:paraId="2B66E031" w14:textId="2D82DB11">
      <w:pPr>
        <w:numPr>
          <w:ilvl w:val="0"/>
          <w:numId w:val="18"/>
        </w:numPr>
        <w:autoSpaceDE w:val="0"/>
        <w:autoSpaceDN w:val="0"/>
        <w:adjustRightInd w:val="0"/>
        <w:rPr>
          <w:rFonts w:ascii="Times New Roman" w:hAnsi="Times New Roman"/>
          <w:sz w:val="24"/>
          <w:szCs w:val="24"/>
        </w:rPr>
      </w:pPr>
      <w:r w:rsidRPr="00C12DF1">
        <w:rPr>
          <w:rFonts w:ascii="Times New Roman" w:hAnsi="Times New Roman"/>
          <w:sz w:val="24"/>
          <w:szCs w:val="24"/>
        </w:rPr>
        <w:t>Materials and Supplies</w:t>
      </w:r>
    </w:p>
    <w:p w:rsidR="00CB2125" w:rsidRPr="00C12DF1" w:rsidP="007C45D4" w14:paraId="7348025E" w14:textId="5AE61EF2">
      <w:pPr>
        <w:pStyle w:val="ListParagraph"/>
        <w:ind w:left="1440"/>
        <w:rPr>
          <w:rFonts w:ascii="Times New Roman" w:hAnsi="Times New Roman"/>
          <w:sz w:val="24"/>
          <w:szCs w:val="24"/>
        </w:rPr>
      </w:pPr>
      <w:r w:rsidRPr="00C12DF1">
        <w:rPr>
          <w:rFonts w:ascii="Times New Roman" w:hAnsi="Times New Roman"/>
          <w:sz w:val="24"/>
          <w:szCs w:val="24"/>
        </w:rPr>
        <w:t>These are</w:t>
      </w:r>
      <w:r w:rsidR="00E31A68">
        <w:rPr>
          <w:rFonts w:ascii="Times New Roman" w:hAnsi="Times New Roman"/>
          <w:sz w:val="24"/>
          <w:szCs w:val="24"/>
        </w:rPr>
        <w:t xml:space="preserve"> confirmed</w:t>
      </w:r>
      <w:r w:rsidRPr="00C12DF1">
        <w:rPr>
          <w:rFonts w:ascii="Times New Roman" w:hAnsi="Times New Roman"/>
          <w:sz w:val="24"/>
          <w:szCs w:val="24"/>
        </w:rPr>
        <w:t xml:space="preserve"> </w:t>
      </w:r>
      <w:r w:rsidR="00E31A68">
        <w:rPr>
          <w:rFonts w:ascii="Times New Roman" w:hAnsi="Times New Roman"/>
          <w:sz w:val="24"/>
          <w:szCs w:val="24"/>
        </w:rPr>
        <w:t>current market rates</w:t>
      </w:r>
      <w:r w:rsidRPr="00C12DF1">
        <w:rPr>
          <w:rFonts w:ascii="Times New Roman" w:hAnsi="Times New Roman"/>
          <w:sz w:val="24"/>
          <w:szCs w:val="24"/>
        </w:rPr>
        <w:t xml:space="preserve"> </w:t>
      </w:r>
      <w:r w:rsidR="00E31A68">
        <w:rPr>
          <w:rFonts w:ascii="Times New Roman" w:hAnsi="Times New Roman"/>
          <w:sz w:val="24"/>
          <w:szCs w:val="24"/>
        </w:rPr>
        <w:t>for</w:t>
      </w:r>
      <w:r w:rsidRPr="00C12DF1">
        <w:rPr>
          <w:rFonts w:ascii="Times New Roman" w:hAnsi="Times New Roman"/>
          <w:sz w:val="24"/>
          <w:szCs w:val="24"/>
        </w:rPr>
        <w:t xml:space="preserve"> supply expenses </w:t>
      </w:r>
      <w:r w:rsidRPr="00C12DF1" w:rsidR="008C0A35">
        <w:rPr>
          <w:rFonts w:ascii="Times New Roman" w:hAnsi="Times New Roman"/>
          <w:sz w:val="24"/>
          <w:szCs w:val="24"/>
        </w:rPr>
        <w:t xml:space="preserve">that can vary based on field conditions and lab requirements. </w:t>
      </w:r>
      <w:r w:rsidRPr="00C12DF1">
        <w:rPr>
          <w:rFonts w:ascii="Times New Roman" w:hAnsi="Times New Roman"/>
          <w:sz w:val="24"/>
          <w:szCs w:val="24"/>
        </w:rPr>
        <w:t xml:space="preserve">Any unused funds will be used </w:t>
      </w:r>
      <w:r w:rsidR="00D10DBA">
        <w:rPr>
          <w:rFonts w:ascii="Times New Roman" w:hAnsi="Times New Roman"/>
          <w:sz w:val="24"/>
          <w:szCs w:val="24"/>
        </w:rPr>
        <w:t>for</w:t>
      </w:r>
      <w:r w:rsidRPr="00C12DF1">
        <w:rPr>
          <w:rFonts w:ascii="Times New Roman" w:hAnsi="Times New Roman"/>
          <w:sz w:val="24"/>
          <w:szCs w:val="24"/>
        </w:rPr>
        <w:t xml:space="preserve"> project outcomes. </w:t>
      </w:r>
      <w:r w:rsidRPr="00C12DF1" w:rsidR="00051F07">
        <w:rPr>
          <w:rFonts w:ascii="Times New Roman" w:hAnsi="Times New Roman"/>
          <w:sz w:val="24"/>
          <w:szCs w:val="24"/>
        </w:rPr>
        <w:t xml:space="preserve">Most laboratory supplies </w:t>
      </w:r>
      <w:r w:rsidR="008F0FA6">
        <w:rPr>
          <w:rFonts w:ascii="Times New Roman" w:hAnsi="Times New Roman"/>
          <w:sz w:val="24"/>
          <w:szCs w:val="24"/>
        </w:rPr>
        <w:t xml:space="preserve">for experiments in S. Korea </w:t>
      </w:r>
      <w:r w:rsidRPr="00C12DF1" w:rsidR="00051F07">
        <w:rPr>
          <w:rFonts w:ascii="Times New Roman" w:hAnsi="Times New Roman"/>
          <w:sz w:val="24"/>
          <w:szCs w:val="24"/>
        </w:rPr>
        <w:t>will be provided by the REC</w:t>
      </w:r>
      <w:r w:rsidRPr="00C12DF1" w:rsidR="00980B55">
        <w:rPr>
          <w:rFonts w:ascii="Times New Roman" w:hAnsi="Times New Roman"/>
          <w:sz w:val="24"/>
          <w:szCs w:val="24"/>
        </w:rPr>
        <w:t xml:space="preserve"> (please see </w:t>
      </w:r>
      <w:r w:rsidR="0035426C">
        <w:rPr>
          <w:rFonts w:ascii="Times New Roman" w:hAnsi="Times New Roman"/>
          <w:sz w:val="24"/>
          <w:szCs w:val="24"/>
        </w:rPr>
        <w:t xml:space="preserve">REC </w:t>
      </w:r>
      <w:r w:rsidR="00CC4663">
        <w:rPr>
          <w:rFonts w:ascii="Times New Roman" w:hAnsi="Times New Roman"/>
          <w:sz w:val="24"/>
          <w:szCs w:val="24"/>
        </w:rPr>
        <w:t xml:space="preserve">letter of </w:t>
      </w:r>
      <w:r w:rsidR="0035426C">
        <w:rPr>
          <w:rFonts w:ascii="Times New Roman" w:hAnsi="Times New Roman"/>
          <w:sz w:val="24"/>
          <w:szCs w:val="24"/>
        </w:rPr>
        <w:t xml:space="preserve">support and </w:t>
      </w:r>
      <w:r w:rsidR="009D3345">
        <w:rPr>
          <w:rFonts w:ascii="Times New Roman" w:hAnsi="Times New Roman"/>
          <w:sz w:val="24"/>
          <w:szCs w:val="24"/>
        </w:rPr>
        <w:t>F</w:t>
      </w:r>
      <w:r w:rsidR="00BB12F5">
        <w:rPr>
          <w:rFonts w:ascii="Times New Roman" w:hAnsi="Times New Roman"/>
          <w:sz w:val="24"/>
          <w:szCs w:val="24"/>
        </w:rPr>
        <w:t>acilities</w:t>
      </w:r>
      <w:r w:rsidR="00CB768B">
        <w:rPr>
          <w:rFonts w:ascii="Times New Roman" w:hAnsi="Times New Roman"/>
          <w:sz w:val="24"/>
          <w:szCs w:val="24"/>
        </w:rPr>
        <w:t>, Equipment,</w:t>
      </w:r>
      <w:r w:rsidR="00BB12F5">
        <w:rPr>
          <w:rFonts w:ascii="Times New Roman" w:hAnsi="Times New Roman"/>
          <w:sz w:val="24"/>
          <w:szCs w:val="24"/>
        </w:rPr>
        <w:t xml:space="preserve"> and </w:t>
      </w:r>
      <w:r w:rsidR="009D3345">
        <w:rPr>
          <w:rFonts w:ascii="Times New Roman" w:hAnsi="Times New Roman"/>
          <w:sz w:val="24"/>
          <w:szCs w:val="24"/>
        </w:rPr>
        <w:t>O</w:t>
      </w:r>
      <w:r w:rsidR="00BB12F5">
        <w:rPr>
          <w:rFonts w:ascii="Times New Roman" w:hAnsi="Times New Roman"/>
          <w:sz w:val="24"/>
          <w:szCs w:val="24"/>
        </w:rPr>
        <w:t xml:space="preserve">ther </w:t>
      </w:r>
      <w:r w:rsidR="009D3345">
        <w:rPr>
          <w:rFonts w:ascii="Times New Roman" w:hAnsi="Times New Roman"/>
          <w:sz w:val="24"/>
          <w:szCs w:val="24"/>
        </w:rPr>
        <w:t>R</w:t>
      </w:r>
      <w:r w:rsidR="00BB12F5">
        <w:rPr>
          <w:rFonts w:ascii="Times New Roman" w:hAnsi="Times New Roman"/>
          <w:sz w:val="24"/>
          <w:szCs w:val="24"/>
        </w:rPr>
        <w:t>esources section</w:t>
      </w:r>
      <w:r w:rsidRPr="00C12DF1" w:rsidR="00980B55">
        <w:rPr>
          <w:rFonts w:ascii="Times New Roman" w:hAnsi="Times New Roman"/>
          <w:sz w:val="24"/>
          <w:szCs w:val="24"/>
        </w:rPr>
        <w:t xml:space="preserve"> for details)</w:t>
      </w:r>
      <w:r w:rsidR="00AE6378">
        <w:rPr>
          <w:rFonts w:ascii="Times New Roman" w:hAnsi="Times New Roman"/>
          <w:sz w:val="24"/>
          <w:szCs w:val="24"/>
        </w:rPr>
        <w:t xml:space="preserve">, but some </w:t>
      </w:r>
      <w:r w:rsidR="0035426C">
        <w:rPr>
          <w:rFonts w:ascii="Times New Roman" w:hAnsi="Times New Roman"/>
          <w:sz w:val="24"/>
          <w:szCs w:val="24"/>
        </w:rPr>
        <w:t xml:space="preserve">small </w:t>
      </w:r>
      <w:r w:rsidR="00A85AD4">
        <w:rPr>
          <w:rFonts w:ascii="Times New Roman" w:hAnsi="Times New Roman"/>
          <w:sz w:val="24"/>
          <w:szCs w:val="24"/>
        </w:rPr>
        <w:t>supplies will be covered by the PI</w:t>
      </w:r>
      <w:r w:rsidRPr="00C12DF1" w:rsidR="00980B55">
        <w:rPr>
          <w:rFonts w:ascii="Times New Roman" w:hAnsi="Times New Roman"/>
          <w:sz w:val="24"/>
          <w:szCs w:val="24"/>
        </w:rPr>
        <w:t>.</w:t>
      </w:r>
      <w:r w:rsidR="00E9469A">
        <w:rPr>
          <w:rFonts w:ascii="Times New Roman" w:hAnsi="Times New Roman"/>
          <w:sz w:val="24"/>
          <w:szCs w:val="24"/>
        </w:rPr>
        <w:t xml:space="preserve"> </w:t>
      </w:r>
      <w:r w:rsidR="00BB7452">
        <w:rPr>
          <w:rFonts w:ascii="Times New Roman" w:hAnsi="Times New Roman"/>
          <w:sz w:val="24"/>
          <w:szCs w:val="24"/>
        </w:rPr>
        <w:t>Total materials and supplies costs for the project are $7,750.</w:t>
      </w:r>
    </w:p>
    <w:p w:rsidR="002443AC" w:rsidRPr="00C12DF1" w:rsidP="00C15F81" w14:paraId="24B38E7F" w14:textId="58F94F77">
      <w:pPr>
        <w:pStyle w:val="ListParagraph"/>
        <w:numPr>
          <w:ilvl w:val="0"/>
          <w:numId w:val="19"/>
        </w:numPr>
        <w:rPr>
          <w:rFonts w:ascii="Times New Roman" w:hAnsi="Times New Roman"/>
          <w:sz w:val="24"/>
          <w:szCs w:val="24"/>
        </w:rPr>
      </w:pPr>
      <w:r w:rsidRPr="00C12DF1">
        <w:rPr>
          <w:rFonts w:ascii="Times New Roman" w:hAnsi="Times New Roman"/>
          <w:sz w:val="24"/>
          <w:szCs w:val="24"/>
        </w:rPr>
        <w:t>Total year</w:t>
      </w:r>
      <w:r w:rsidRPr="00C12DF1" w:rsidR="00872A57">
        <w:rPr>
          <w:rFonts w:ascii="Times New Roman" w:hAnsi="Times New Roman"/>
          <w:sz w:val="24"/>
          <w:szCs w:val="24"/>
        </w:rPr>
        <w:t xml:space="preserve"> one</w:t>
      </w:r>
      <w:r w:rsidRPr="00C12DF1">
        <w:rPr>
          <w:rFonts w:ascii="Times New Roman" w:hAnsi="Times New Roman"/>
          <w:sz w:val="24"/>
          <w:szCs w:val="24"/>
        </w:rPr>
        <w:t xml:space="preserve"> = $</w:t>
      </w:r>
      <w:r w:rsidR="00D61A2B">
        <w:rPr>
          <w:rFonts w:ascii="Times New Roman" w:hAnsi="Times New Roman"/>
          <w:sz w:val="24"/>
          <w:szCs w:val="24"/>
        </w:rPr>
        <w:t>5,</w:t>
      </w:r>
      <w:r w:rsidR="007B6929">
        <w:rPr>
          <w:rFonts w:ascii="Times New Roman" w:hAnsi="Times New Roman"/>
          <w:sz w:val="24"/>
          <w:szCs w:val="24"/>
        </w:rPr>
        <w:t>35</w:t>
      </w:r>
      <w:r w:rsidRPr="00C12DF1" w:rsidR="0007150C">
        <w:rPr>
          <w:rFonts w:ascii="Times New Roman" w:hAnsi="Times New Roman"/>
          <w:sz w:val="24"/>
          <w:szCs w:val="24"/>
        </w:rPr>
        <w:t>0</w:t>
      </w:r>
      <w:r w:rsidRPr="00C12DF1" w:rsidR="004441BF">
        <w:rPr>
          <w:rFonts w:ascii="Times New Roman" w:hAnsi="Times New Roman"/>
          <w:sz w:val="24"/>
          <w:szCs w:val="24"/>
        </w:rPr>
        <w:t xml:space="preserve"> for</w:t>
      </w:r>
      <w:r w:rsidRPr="00C12DF1">
        <w:rPr>
          <w:rFonts w:ascii="Times New Roman" w:hAnsi="Times New Roman"/>
          <w:sz w:val="24"/>
          <w:szCs w:val="24"/>
        </w:rPr>
        <w:t>:</w:t>
      </w:r>
    </w:p>
    <w:p w:rsidR="00D16228" w:rsidRPr="00C12DF1" w:rsidP="00763194" w14:paraId="26A3DC3E" w14:textId="7C826883">
      <w:pPr>
        <w:numPr>
          <w:ilvl w:val="0"/>
          <w:numId w:val="21"/>
        </w:numPr>
        <w:rPr>
          <w:rFonts w:ascii="Times New Roman" w:hAnsi="Times New Roman"/>
          <w:sz w:val="24"/>
          <w:szCs w:val="24"/>
        </w:rPr>
      </w:pPr>
      <w:r w:rsidRPr="00C12DF1">
        <w:rPr>
          <w:rFonts w:ascii="Times New Roman" w:hAnsi="Times New Roman"/>
          <w:sz w:val="24"/>
          <w:szCs w:val="24"/>
        </w:rPr>
        <w:t>$</w:t>
      </w:r>
      <w:r w:rsidR="007B6929">
        <w:rPr>
          <w:rFonts w:ascii="Times New Roman" w:hAnsi="Times New Roman"/>
          <w:sz w:val="24"/>
          <w:szCs w:val="24"/>
        </w:rPr>
        <w:t>85</w:t>
      </w:r>
      <w:r w:rsidRPr="00C12DF1" w:rsidR="00765700">
        <w:rPr>
          <w:rFonts w:ascii="Times New Roman" w:hAnsi="Times New Roman"/>
          <w:sz w:val="24"/>
          <w:szCs w:val="24"/>
        </w:rPr>
        <w:t>0</w:t>
      </w:r>
      <w:r w:rsidRPr="00C12DF1" w:rsidR="00782CEB">
        <w:rPr>
          <w:rFonts w:ascii="Times New Roman" w:hAnsi="Times New Roman"/>
          <w:sz w:val="24"/>
          <w:szCs w:val="24"/>
        </w:rPr>
        <w:t xml:space="preserve"> </w:t>
      </w:r>
      <w:r w:rsidRPr="00C12DF1" w:rsidR="00D41F23">
        <w:rPr>
          <w:rFonts w:ascii="Times New Roman" w:hAnsi="Times New Roman"/>
          <w:sz w:val="24"/>
          <w:szCs w:val="24"/>
        </w:rPr>
        <w:t xml:space="preserve">is anticipated for </w:t>
      </w:r>
      <w:r w:rsidRPr="00C12DF1" w:rsidR="000E7BB2">
        <w:rPr>
          <w:rFonts w:ascii="Times New Roman" w:hAnsi="Times New Roman"/>
          <w:sz w:val="24"/>
          <w:szCs w:val="24"/>
        </w:rPr>
        <w:t xml:space="preserve">assorted </w:t>
      </w:r>
      <w:r w:rsidRPr="00C12DF1" w:rsidR="00782CEB">
        <w:rPr>
          <w:rFonts w:ascii="Times New Roman" w:hAnsi="Times New Roman"/>
          <w:sz w:val="24"/>
          <w:szCs w:val="24"/>
        </w:rPr>
        <w:t>field supplies</w:t>
      </w:r>
      <w:r w:rsidR="001E2B7F">
        <w:rPr>
          <w:rFonts w:ascii="Times New Roman" w:hAnsi="Times New Roman"/>
          <w:sz w:val="24"/>
          <w:szCs w:val="24"/>
        </w:rPr>
        <w:t xml:space="preserve"> to fabricate </w:t>
      </w:r>
      <w:r w:rsidR="00A8122E">
        <w:rPr>
          <w:rFonts w:ascii="Times New Roman" w:hAnsi="Times New Roman"/>
          <w:sz w:val="24"/>
          <w:szCs w:val="24"/>
        </w:rPr>
        <w:t xml:space="preserve">a vegetation submergence tank, basic tools, </w:t>
      </w:r>
      <w:r w:rsidR="003930B0">
        <w:rPr>
          <w:rFonts w:ascii="Times New Roman" w:hAnsi="Times New Roman"/>
          <w:sz w:val="24"/>
          <w:szCs w:val="24"/>
        </w:rPr>
        <w:t xml:space="preserve">ropes, </w:t>
      </w:r>
      <w:r w:rsidR="007E02C4">
        <w:rPr>
          <w:rFonts w:ascii="Times New Roman" w:hAnsi="Times New Roman"/>
          <w:sz w:val="24"/>
          <w:szCs w:val="24"/>
        </w:rPr>
        <w:t xml:space="preserve">field notebooks, </w:t>
      </w:r>
      <w:r w:rsidR="003930B0">
        <w:rPr>
          <w:rFonts w:ascii="Times New Roman" w:hAnsi="Times New Roman"/>
          <w:sz w:val="24"/>
          <w:szCs w:val="24"/>
        </w:rPr>
        <w:t>etc.</w:t>
      </w:r>
    </w:p>
    <w:p w:rsidR="00041137" w:rsidP="005A6F4F" w14:paraId="632E362C" w14:textId="77777777">
      <w:pPr>
        <w:numPr>
          <w:ilvl w:val="0"/>
          <w:numId w:val="21"/>
        </w:numPr>
        <w:rPr>
          <w:rFonts w:ascii="Times New Roman" w:hAnsi="Times New Roman"/>
          <w:sz w:val="24"/>
          <w:szCs w:val="24"/>
        </w:rPr>
      </w:pPr>
      <w:r w:rsidRPr="00C12DF1">
        <w:rPr>
          <w:rFonts w:ascii="Times New Roman" w:hAnsi="Times New Roman"/>
          <w:sz w:val="24"/>
          <w:szCs w:val="24"/>
        </w:rPr>
        <w:t>$</w:t>
      </w:r>
      <w:r w:rsidR="004867D1">
        <w:rPr>
          <w:rFonts w:ascii="Times New Roman" w:hAnsi="Times New Roman"/>
          <w:sz w:val="24"/>
          <w:szCs w:val="24"/>
        </w:rPr>
        <w:t>60</w:t>
      </w:r>
      <w:r w:rsidRPr="00C12DF1" w:rsidR="00B160E6">
        <w:rPr>
          <w:rFonts w:ascii="Times New Roman" w:hAnsi="Times New Roman"/>
          <w:sz w:val="24"/>
          <w:szCs w:val="24"/>
        </w:rPr>
        <w:t>0</w:t>
      </w:r>
      <w:r w:rsidRPr="00C12DF1">
        <w:rPr>
          <w:rFonts w:ascii="Times New Roman" w:hAnsi="Times New Roman"/>
          <w:sz w:val="24"/>
          <w:szCs w:val="24"/>
        </w:rPr>
        <w:t xml:space="preserve"> </w:t>
      </w:r>
      <w:r w:rsidRPr="00C12DF1" w:rsidR="00F71266">
        <w:rPr>
          <w:rFonts w:ascii="Times New Roman" w:hAnsi="Times New Roman"/>
          <w:sz w:val="24"/>
          <w:szCs w:val="24"/>
        </w:rPr>
        <w:t xml:space="preserve">for </w:t>
      </w:r>
      <w:r w:rsidR="004867D1">
        <w:rPr>
          <w:rFonts w:ascii="Times New Roman" w:hAnsi="Times New Roman"/>
          <w:sz w:val="24"/>
          <w:szCs w:val="24"/>
        </w:rPr>
        <w:t xml:space="preserve">students’ </w:t>
      </w:r>
      <w:r w:rsidRPr="00C12DF1" w:rsidR="00F71266">
        <w:rPr>
          <w:rFonts w:ascii="Times New Roman" w:hAnsi="Times New Roman"/>
          <w:sz w:val="24"/>
          <w:szCs w:val="24"/>
        </w:rPr>
        <w:t>waders</w:t>
      </w:r>
      <w:r w:rsidR="004867D1">
        <w:rPr>
          <w:rFonts w:ascii="Times New Roman" w:hAnsi="Times New Roman"/>
          <w:sz w:val="24"/>
          <w:szCs w:val="24"/>
        </w:rPr>
        <w:t xml:space="preserve"> and boots</w:t>
      </w:r>
      <w:r w:rsidRPr="00C12DF1" w:rsidR="00F71266">
        <w:rPr>
          <w:rFonts w:ascii="Times New Roman" w:hAnsi="Times New Roman"/>
          <w:sz w:val="24"/>
          <w:szCs w:val="24"/>
        </w:rPr>
        <w:t xml:space="preserve"> during fieldwork</w:t>
      </w:r>
      <w:r w:rsidRPr="00C12DF1">
        <w:rPr>
          <w:rFonts w:ascii="Times New Roman" w:hAnsi="Times New Roman"/>
          <w:sz w:val="24"/>
          <w:szCs w:val="24"/>
        </w:rPr>
        <w:t xml:space="preserve"> </w:t>
      </w:r>
    </w:p>
    <w:p w:rsidR="005A6F4F" w:rsidRPr="00C12DF1" w:rsidP="005A6F4F" w14:paraId="57360031" w14:textId="43F54404">
      <w:pPr>
        <w:numPr>
          <w:ilvl w:val="0"/>
          <w:numId w:val="21"/>
        </w:numPr>
        <w:rPr>
          <w:rFonts w:ascii="Times New Roman" w:hAnsi="Times New Roman"/>
          <w:sz w:val="24"/>
          <w:szCs w:val="24"/>
        </w:rPr>
      </w:pPr>
      <w:r w:rsidRPr="00C12DF1">
        <w:rPr>
          <w:rFonts w:ascii="Times New Roman" w:hAnsi="Times New Roman"/>
          <w:sz w:val="24"/>
          <w:szCs w:val="24"/>
        </w:rPr>
        <w:t>$</w:t>
      </w:r>
      <w:r w:rsidR="00F5152E">
        <w:rPr>
          <w:rFonts w:ascii="Times New Roman" w:hAnsi="Times New Roman"/>
          <w:sz w:val="24"/>
          <w:szCs w:val="24"/>
        </w:rPr>
        <w:t>3,9</w:t>
      </w:r>
      <w:r w:rsidRPr="00C12DF1">
        <w:rPr>
          <w:rFonts w:ascii="Times New Roman" w:hAnsi="Times New Roman"/>
          <w:sz w:val="24"/>
          <w:szCs w:val="24"/>
        </w:rPr>
        <w:t xml:space="preserve">00 is anticipated for </w:t>
      </w:r>
      <w:r w:rsidR="00682DBA">
        <w:rPr>
          <w:rFonts w:ascii="Times New Roman" w:hAnsi="Times New Roman"/>
          <w:sz w:val="24"/>
          <w:szCs w:val="24"/>
        </w:rPr>
        <w:t>assorted lab supplies</w:t>
      </w:r>
      <w:r w:rsidR="00792A40">
        <w:rPr>
          <w:rFonts w:ascii="Times New Roman" w:hAnsi="Times New Roman"/>
          <w:sz w:val="24"/>
          <w:szCs w:val="24"/>
        </w:rPr>
        <w:t xml:space="preserve"> </w:t>
      </w:r>
      <w:r w:rsidR="001A0814">
        <w:rPr>
          <w:rFonts w:ascii="Times New Roman" w:hAnsi="Times New Roman"/>
          <w:sz w:val="24"/>
          <w:szCs w:val="24"/>
        </w:rPr>
        <w:t xml:space="preserve">to construct </w:t>
      </w:r>
      <w:r w:rsidR="00B5415E">
        <w:rPr>
          <w:rFonts w:ascii="Times New Roman" w:hAnsi="Times New Roman"/>
          <w:sz w:val="24"/>
          <w:szCs w:val="24"/>
        </w:rPr>
        <w:t>a false flume floor for mounting cy</w:t>
      </w:r>
      <w:r w:rsidR="00704095">
        <w:rPr>
          <w:rFonts w:ascii="Times New Roman" w:hAnsi="Times New Roman"/>
          <w:sz w:val="24"/>
          <w:szCs w:val="24"/>
        </w:rPr>
        <w:t xml:space="preserve">linder arrays, </w:t>
      </w:r>
      <w:r w:rsidR="00704095">
        <w:rPr>
          <w:rFonts w:ascii="Times New Roman" w:hAnsi="Times New Roman"/>
          <w:sz w:val="24"/>
          <w:szCs w:val="24"/>
        </w:rPr>
        <w:t>purchase</w:t>
      </w:r>
      <w:r w:rsidR="00704095">
        <w:rPr>
          <w:rFonts w:ascii="Times New Roman" w:hAnsi="Times New Roman"/>
          <w:sz w:val="24"/>
          <w:szCs w:val="24"/>
        </w:rPr>
        <w:t xml:space="preserve"> and shipping of sediment to the lab, </w:t>
      </w:r>
      <w:r w:rsidR="00B137B6">
        <w:rPr>
          <w:rFonts w:ascii="Times New Roman" w:hAnsi="Times New Roman"/>
          <w:sz w:val="24"/>
          <w:szCs w:val="24"/>
        </w:rPr>
        <w:t>mounting brackets on the instrument cart</w:t>
      </w:r>
    </w:p>
    <w:p w:rsidR="00C7156B" w:rsidRPr="00C12DF1" w:rsidP="00C7156B" w14:paraId="0E78E665" w14:textId="069530B4">
      <w:pPr>
        <w:pStyle w:val="ListParagraph"/>
        <w:numPr>
          <w:ilvl w:val="0"/>
          <w:numId w:val="19"/>
        </w:numPr>
        <w:rPr>
          <w:rFonts w:ascii="Times New Roman" w:hAnsi="Times New Roman"/>
          <w:sz w:val="24"/>
          <w:szCs w:val="24"/>
        </w:rPr>
      </w:pPr>
      <w:r w:rsidRPr="00C12DF1">
        <w:rPr>
          <w:rFonts w:ascii="Times New Roman" w:hAnsi="Times New Roman"/>
          <w:sz w:val="24"/>
          <w:szCs w:val="24"/>
        </w:rPr>
        <w:t>Total year two = $</w:t>
      </w:r>
      <w:r w:rsidR="005861A0">
        <w:rPr>
          <w:rFonts w:ascii="Times New Roman" w:hAnsi="Times New Roman"/>
          <w:sz w:val="24"/>
          <w:szCs w:val="24"/>
        </w:rPr>
        <w:t>2,6</w:t>
      </w:r>
      <w:r w:rsidR="002C245C">
        <w:rPr>
          <w:rFonts w:ascii="Times New Roman" w:hAnsi="Times New Roman"/>
          <w:sz w:val="24"/>
          <w:szCs w:val="24"/>
        </w:rPr>
        <w:t>5</w:t>
      </w:r>
      <w:r w:rsidRPr="00C12DF1">
        <w:rPr>
          <w:rFonts w:ascii="Times New Roman" w:hAnsi="Times New Roman"/>
          <w:sz w:val="24"/>
          <w:szCs w:val="24"/>
        </w:rPr>
        <w:t>0 for:</w:t>
      </w:r>
    </w:p>
    <w:p w:rsidR="00C7156B" w:rsidRPr="00C12DF1" w:rsidP="00C7156B" w14:paraId="4F2B6092" w14:textId="4D05C96A">
      <w:pPr>
        <w:numPr>
          <w:ilvl w:val="0"/>
          <w:numId w:val="21"/>
        </w:numPr>
        <w:rPr>
          <w:rFonts w:ascii="Times New Roman" w:hAnsi="Times New Roman"/>
          <w:sz w:val="24"/>
          <w:szCs w:val="24"/>
        </w:rPr>
      </w:pPr>
      <w:r w:rsidRPr="00C12DF1">
        <w:rPr>
          <w:rFonts w:ascii="Times New Roman" w:hAnsi="Times New Roman"/>
          <w:sz w:val="24"/>
          <w:szCs w:val="24"/>
        </w:rPr>
        <w:t>$</w:t>
      </w:r>
      <w:r w:rsidR="0055711B">
        <w:rPr>
          <w:rFonts w:ascii="Times New Roman" w:hAnsi="Times New Roman"/>
          <w:sz w:val="24"/>
          <w:szCs w:val="24"/>
        </w:rPr>
        <w:t>2,4</w:t>
      </w:r>
      <w:r w:rsidRPr="00C12DF1">
        <w:rPr>
          <w:rFonts w:ascii="Times New Roman" w:hAnsi="Times New Roman"/>
          <w:sz w:val="24"/>
          <w:szCs w:val="24"/>
        </w:rPr>
        <w:t xml:space="preserve">00 is anticipated for </w:t>
      </w:r>
      <w:r w:rsidRPr="00C12DF1" w:rsidR="000E7BB2">
        <w:rPr>
          <w:rFonts w:ascii="Times New Roman" w:hAnsi="Times New Roman"/>
          <w:sz w:val="24"/>
          <w:szCs w:val="24"/>
        </w:rPr>
        <w:t xml:space="preserve">assorted </w:t>
      </w:r>
      <w:r w:rsidR="0055711B">
        <w:rPr>
          <w:rFonts w:ascii="Times New Roman" w:hAnsi="Times New Roman"/>
          <w:sz w:val="24"/>
          <w:szCs w:val="24"/>
        </w:rPr>
        <w:t>lab</w:t>
      </w:r>
      <w:r w:rsidRPr="00C12DF1">
        <w:rPr>
          <w:rFonts w:ascii="Times New Roman" w:hAnsi="Times New Roman"/>
          <w:sz w:val="24"/>
          <w:szCs w:val="24"/>
        </w:rPr>
        <w:t xml:space="preserve"> supplies </w:t>
      </w:r>
      <w:r w:rsidR="0055711B">
        <w:rPr>
          <w:rFonts w:ascii="Times New Roman" w:hAnsi="Times New Roman"/>
          <w:sz w:val="24"/>
          <w:szCs w:val="24"/>
        </w:rPr>
        <w:t>in Korea</w:t>
      </w:r>
    </w:p>
    <w:p w:rsidR="00C7156B" w:rsidRPr="00C12DF1" w:rsidP="00C7156B" w14:paraId="4E249D80" w14:textId="78DB2166">
      <w:pPr>
        <w:numPr>
          <w:ilvl w:val="0"/>
          <w:numId w:val="21"/>
        </w:numPr>
        <w:rPr>
          <w:rFonts w:ascii="Times New Roman" w:hAnsi="Times New Roman"/>
          <w:sz w:val="24"/>
          <w:szCs w:val="24"/>
        </w:rPr>
      </w:pPr>
      <w:r w:rsidRPr="00C12DF1">
        <w:rPr>
          <w:rFonts w:ascii="Times New Roman" w:hAnsi="Times New Roman"/>
          <w:sz w:val="24"/>
          <w:szCs w:val="24"/>
        </w:rPr>
        <w:t>$</w:t>
      </w:r>
      <w:r w:rsidR="005861A0">
        <w:rPr>
          <w:rFonts w:ascii="Times New Roman" w:hAnsi="Times New Roman"/>
          <w:sz w:val="24"/>
          <w:szCs w:val="24"/>
        </w:rPr>
        <w:t>2</w:t>
      </w:r>
      <w:r w:rsidR="00ED2BAC">
        <w:rPr>
          <w:rFonts w:ascii="Times New Roman" w:hAnsi="Times New Roman"/>
          <w:sz w:val="24"/>
          <w:szCs w:val="24"/>
        </w:rPr>
        <w:t>5</w:t>
      </w:r>
      <w:r w:rsidRPr="00C12DF1">
        <w:rPr>
          <w:rFonts w:ascii="Times New Roman" w:hAnsi="Times New Roman"/>
          <w:sz w:val="24"/>
          <w:szCs w:val="24"/>
        </w:rPr>
        <w:t xml:space="preserve">0 </w:t>
      </w:r>
      <w:r w:rsidR="00ED2BAC">
        <w:rPr>
          <w:rFonts w:ascii="Times New Roman" w:hAnsi="Times New Roman"/>
          <w:sz w:val="24"/>
          <w:szCs w:val="24"/>
        </w:rPr>
        <w:t xml:space="preserve">will cover </w:t>
      </w:r>
      <w:r w:rsidRPr="00C12DF1">
        <w:rPr>
          <w:rFonts w:ascii="Times New Roman" w:hAnsi="Times New Roman"/>
          <w:sz w:val="24"/>
          <w:szCs w:val="24"/>
        </w:rPr>
        <w:t xml:space="preserve">outreach </w:t>
      </w:r>
      <w:r w:rsidR="005861A0">
        <w:rPr>
          <w:rFonts w:ascii="Times New Roman" w:hAnsi="Times New Roman"/>
          <w:sz w:val="24"/>
          <w:szCs w:val="24"/>
        </w:rPr>
        <w:t xml:space="preserve">lab </w:t>
      </w:r>
      <w:r w:rsidRPr="00C12DF1">
        <w:rPr>
          <w:rFonts w:ascii="Times New Roman" w:hAnsi="Times New Roman"/>
          <w:sz w:val="24"/>
          <w:szCs w:val="24"/>
        </w:rPr>
        <w:t xml:space="preserve">supplies for </w:t>
      </w:r>
      <w:r w:rsidR="00552AD1">
        <w:rPr>
          <w:rFonts w:ascii="Times New Roman" w:hAnsi="Times New Roman"/>
          <w:sz w:val="24"/>
          <w:szCs w:val="24"/>
        </w:rPr>
        <w:t>summer science camp</w:t>
      </w:r>
    </w:p>
    <w:p w:rsidR="00C7156B" w:rsidRPr="00C12DF1" w:rsidP="00C7156B" w14:paraId="6DBB16E2" w14:textId="1C284260">
      <w:pPr>
        <w:pStyle w:val="ListParagraph"/>
        <w:numPr>
          <w:ilvl w:val="0"/>
          <w:numId w:val="19"/>
        </w:numPr>
        <w:rPr>
          <w:rFonts w:ascii="Times New Roman" w:hAnsi="Times New Roman"/>
          <w:sz w:val="24"/>
          <w:szCs w:val="24"/>
        </w:rPr>
      </w:pPr>
      <w:r w:rsidRPr="00C12DF1">
        <w:rPr>
          <w:rFonts w:ascii="Times New Roman" w:hAnsi="Times New Roman"/>
          <w:sz w:val="24"/>
          <w:szCs w:val="24"/>
        </w:rPr>
        <w:t xml:space="preserve">Total year three = </w:t>
      </w:r>
      <w:r w:rsidR="00552AD1">
        <w:rPr>
          <w:rFonts w:ascii="Times New Roman" w:hAnsi="Times New Roman"/>
          <w:sz w:val="24"/>
          <w:szCs w:val="24"/>
        </w:rPr>
        <w:t>$</w:t>
      </w:r>
      <w:r w:rsidRPr="00C12DF1" w:rsidR="00B010B4">
        <w:rPr>
          <w:rFonts w:ascii="Times New Roman" w:hAnsi="Times New Roman"/>
          <w:sz w:val="24"/>
          <w:szCs w:val="24"/>
        </w:rPr>
        <w:t>0</w:t>
      </w:r>
      <w:r w:rsidRPr="00C12DF1">
        <w:rPr>
          <w:rFonts w:ascii="Times New Roman" w:hAnsi="Times New Roman"/>
          <w:sz w:val="24"/>
          <w:szCs w:val="24"/>
        </w:rPr>
        <w:t xml:space="preserve"> </w:t>
      </w:r>
    </w:p>
    <w:p w:rsidR="00195B6F" w:rsidRPr="00C12DF1" w:rsidP="00B343D1" w14:paraId="12A2FD92" w14:textId="7357C434">
      <w:pPr>
        <w:numPr>
          <w:ilvl w:val="0"/>
          <w:numId w:val="18"/>
        </w:numPr>
        <w:autoSpaceDE w:val="0"/>
        <w:autoSpaceDN w:val="0"/>
        <w:adjustRightInd w:val="0"/>
        <w:rPr>
          <w:rFonts w:ascii="Times New Roman" w:hAnsi="Times New Roman"/>
          <w:sz w:val="24"/>
          <w:szCs w:val="24"/>
        </w:rPr>
      </w:pPr>
      <w:r w:rsidRPr="00C12DF1">
        <w:rPr>
          <w:rFonts w:ascii="Times New Roman" w:hAnsi="Times New Roman"/>
          <w:sz w:val="24"/>
          <w:szCs w:val="24"/>
        </w:rPr>
        <w:t>Publication Costs/Documentation</w:t>
      </w:r>
      <w:r w:rsidR="008431EA">
        <w:rPr>
          <w:rFonts w:ascii="Times New Roman" w:hAnsi="Times New Roman"/>
          <w:sz w:val="24"/>
          <w:szCs w:val="24"/>
        </w:rPr>
        <w:t xml:space="preserve"> for expected open access requirements on federal </w:t>
      </w:r>
      <w:r w:rsidR="00224478">
        <w:rPr>
          <w:rFonts w:ascii="Times New Roman" w:hAnsi="Times New Roman"/>
          <w:sz w:val="24"/>
          <w:szCs w:val="24"/>
        </w:rPr>
        <w:t>grants</w:t>
      </w:r>
    </w:p>
    <w:p w:rsidR="00337CAB" w:rsidRPr="00C12DF1" w:rsidP="00337CAB" w14:paraId="53DD18BF" w14:textId="38DED13F">
      <w:pPr>
        <w:numPr>
          <w:ilvl w:val="1"/>
          <w:numId w:val="8"/>
        </w:numPr>
        <w:rPr>
          <w:rFonts w:ascii="Times New Roman" w:hAnsi="Times New Roman"/>
          <w:sz w:val="24"/>
          <w:szCs w:val="24"/>
        </w:rPr>
      </w:pPr>
      <w:r w:rsidRPr="00C12DF1">
        <w:rPr>
          <w:rFonts w:ascii="Times New Roman" w:hAnsi="Times New Roman"/>
          <w:sz w:val="24"/>
          <w:szCs w:val="24"/>
        </w:rPr>
        <w:t>Total year t</w:t>
      </w:r>
      <w:r>
        <w:rPr>
          <w:rFonts w:ascii="Times New Roman" w:hAnsi="Times New Roman"/>
          <w:sz w:val="24"/>
          <w:szCs w:val="24"/>
        </w:rPr>
        <w:t>wo</w:t>
      </w:r>
      <w:r w:rsidRPr="00C12DF1">
        <w:rPr>
          <w:rFonts w:ascii="Times New Roman" w:hAnsi="Times New Roman"/>
          <w:sz w:val="24"/>
          <w:szCs w:val="24"/>
        </w:rPr>
        <w:t xml:space="preserve"> = $</w:t>
      </w:r>
      <w:r>
        <w:rPr>
          <w:rFonts w:ascii="Times New Roman" w:hAnsi="Times New Roman"/>
          <w:sz w:val="24"/>
          <w:szCs w:val="24"/>
        </w:rPr>
        <w:t>2,9</w:t>
      </w:r>
      <w:r w:rsidRPr="00C12DF1">
        <w:rPr>
          <w:rFonts w:ascii="Times New Roman" w:hAnsi="Times New Roman"/>
          <w:sz w:val="24"/>
          <w:szCs w:val="24"/>
        </w:rPr>
        <w:t xml:space="preserve">00 </w:t>
      </w:r>
    </w:p>
    <w:p w:rsidR="00733C95" w:rsidRPr="00C12DF1" w:rsidP="002443AC" w14:paraId="5655357D" w14:textId="2DCD5266">
      <w:pPr>
        <w:numPr>
          <w:ilvl w:val="1"/>
          <w:numId w:val="8"/>
        </w:numPr>
        <w:rPr>
          <w:rFonts w:ascii="Times New Roman" w:hAnsi="Times New Roman"/>
          <w:sz w:val="24"/>
          <w:szCs w:val="24"/>
        </w:rPr>
      </w:pPr>
      <w:r w:rsidRPr="00C12DF1">
        <w:rPr>
          <w:rFonts w:ascii="Times New Roman" w:hAnsi="Times New Roman"/>
          <w:sz w:val="24"/>
          <w:szCs w:val="24"/>
        </w:rPr>
        <w:t>Total year three = $</w:t>
      </w:r>
      <w:r w:rsidR="00EE67D0">
        <w:rPr>
          <w:rFonts w:ascii="Times New Roman" w:hAnsi="Times New Roman"/>
          <w:sz w:val="24"/>
          <w:szCs w:val="24"/>
        </w:rPr>
        <w:t>2,9</w:t>
      </w:r>
      <w:r w:rsidRPr="00C12DF1">
        <w:rPr>
          <w:rFonts w:ascii="Times New Roman" w:hAnsi="Times New Roman"/>
          <w:sz w:val="24"/>
          <w:szCs w:val="24"/>
        </w:rPr>
        <w:t>00</w:t>
      </w:r>
      <w:r w:rsidRPr="00C12DF1" w:rsidR="007815A1">
        <w:rPr>
          <w:rFonts w:ascii="Times New Roman" w:hAnsi="Times New Roman"/>
          <w:sz w:val="24"/>
          <w:szCs w:val="24"/>
        </w:rPr>
        <w:t xml:space="preserve"> </w:t>
      </w:r>
    </w:p>
    <w:p w:rsidR="00195B6F" w:rsidRPr="00C12DF1" w:rsidP="00B343D1" w14:paraId="1DF1E95C" w14:textId="77777777">
      <w:pPr>
        <w:numPr>
          <w:ilvl w:val="0"/>
          <w:numId w:val="18"/>
        </w:numPr>
        <w:autoSpaceDE w:val="0"/>
        <w:autoSpaceDN w:val="0"/>
        <w:adjustRightInd w:val="0"/>
        <w:rPr>
          <w:rFonts w:ascii="Times New Roman" w:hAnsi="Times New Roman"/>
          <w:sz w:val="24"/>
          <w:szCs w:val="24"/>
        </w:rPr>
      </w:pPr>
      <w:r w:rsidRPr="00C12DF1">
        <w:rPr>
          <w:rFonts w:ascii="Times New Roman" w:hAnsi="Times New Roman"/>
          <w:sz w:val="24"/>
          <w:szCs w:val="24"/>
        </w:rPr>
        <w:t>Consultant Services</w:t>
      </w:r>
    </w:p>
    <w:p w:rsidR="00195B6F" w:rsidRPr="00C12DF1" w:rsidP="008D03A0" w14:paraId="649225F1" w14:textId="251C415A">
      <w:pPr>
        <w:ind w:left="1440"/>
        <w:rPr>
          <w:rFonts w:ascii="Times New Roman" w:hAnsi="Times New Roman"/>
          <w:sz w:val="24"/>
          <w:szCs w:val="24"/>
        </w:rPr>
      </w:pPr>
      <w:r>
        <w:rPr>
          <w:rFonts w:ascii="Times New Roman" w:hAnsi="Times New Roman"/>
          <w:sz w:val="24"/>
          <w:szCs w:val="24"/>
        </w:rPr>
        <w:t>N/A</w:t>
      </w:r>
    </w:p>
    <w:p w:rsidR="00195B6F" w:rsidRPr="00C12DF1" w:rsidP="00B343D1" w14:paraId="55C67F3E" w14:textId="77777777">
      <w:pPr>
        <w:numPr>
          <w:ilvl w:val="0"/>
          <w:numId w:val="18"/>
        </w:numPr>
        <w:autoSpaceDE w:val="0"/>
        <w:autoSpaceDN w:val="0"/>
        <w:adjustRightInd w:val="0"/>
        <w:rPr>
          <w:rFonts w:ascii="Times New Roman" w:hAnsi="Times New Roman"/>
          <w:sz w:val="24"/>
          <w:szCs w:val="24"/>
        </w:rPr>
      </w:pPr>
      <w:r w:rsidRPr="00C12DF1">
        <w:rPr>
          <w:rFonts w:ascii="Times New Roman" w:hAnsi="Times New Roman"/>
          <w:sz w:val="24"/>
          <w:szCs w:val="24"/>
        </w:rPr>
        <w:t>Computer (ADPE) Services</w:t>
      </w:r>
    </w:p>
    <w:p w:rsidR="00170E03" w:rsidRPr="00C12DF1" w:rsidP="007C45D4" w14:paraId="58A214F4" w14:textId="503EB13A">
      <w:pPr>
        <w:autoSpaceDE w:val="0"/>
        <w:autoSpaceDN w:val="0"/>
        <w:adjustRightInd w:val="0"/>
        <w:ind w:left="1440"/>
        <w:rPr>
          <w:rFonts w:ascii="Times New Roman" w:hAnsi="Times New Roman"/>
          <w:sz w:val="24"/>
          <w:szCs w:val="24"/>
        </w:rPr>
      </w:pPr>
      <w:r>
        <w:rPr>
          <w:rFonts w:ascii="Times New Roman" w:hAnsi="Times New Roman"/>
          <w:sz w:val="24"/>
          <w:szCs w:val="24"/>
        </w:rPr>
        <w:t>N/A</w:t>
      </w:r>
    </w:p>
    <w:p w:rsidR="007C45D4" w:rsidP="00B343D1" w14:paraId="7502FBCC" w14:textId="0E82AFDB">
      <w:pPr>
        <w:numPr>
          <w:ilvl w:val="0"/>
          <w:numId w:val="18"/>
        </w:numPr>
        <w:autoSpaceDE w:val="0"/>
        <w:autoSpaceDN w:val="0"/>
        <w:adjustRightInd w:val="0"/>
        <w:rPr>
          <w:rFonts w:ascii="Times New Roman" w:hAnsi="Times New Roman"/>
          <w:sz w:val="24"/>
          <w:szCs w:val="24"/>
        </w:rPr>
      </w:pPr>
      <w:r>
        <w:rPr>
          <w:rFonts w:ascii="Times New Roman" w:hAnsi="Times New Roman"/>
          <w:sz w:val="24"/>
          <w:szCs w:val="24"/>
        </w:rPr>
        <w:t>Software</w:t>
      </w:r>
    </w:p>
    <w:p w:rsidR="007C45D4" w:rsidP="007C45D4" w14:paraId="46A12A04" w14:textId="1DE4F69C">
      <w:pPr>
        <w:autoSpaceDE w:val="0"/>
        <w:autoSpaceDN w:val="0"/>
        <w:adjustRightInd w:val="0"/>
        <w:ind w:left="1440"/>
        <w:rPr>
          <w:rFonts w:ascii="Times New Roman" w:hAnsi="Times New Roman"/>
          <w:sz w:val="24"/>
          <w:szCs w:val="24"/>
        </w:rPr>
      </w:pPr>
      <w:r>
        <w:rPr>
          <w:rFonts w:ascii="Times New Roman" w:hAnsi="Times New Roman"/>
          <w:sz w:val="24"/>
          <w:szCs w:val="24"/>
        </w:rPr>
        <w:t xml:space="preserve">$600 for </w:t>
      </w:r>
      <w:r w:rsidR="00CC6AD1">
        <w:rPr>
          <w:rFonts w:ascii="Times New Roman" w:hAnsi="Times New Roman"/>
          <w:sz w:val="24"/>
          <w:szCs w:val="24"/>
        </w:rPr>
        <w:t>an</w:t>
      </w:r>
      <w:r>
        <w:rPr>
          <w:rFonts w:ascii="Times New Roman" w:hAnsi="Times New Roman"/>
          <w:sz w:val="24"/>
          <w:szCs w:val="24"/>
        </w:rPr>
        <w:t xml:space="preserve"> academic license for </w:t>
      </w:r>
      <w:r>
        <w:rPr>
          <w:rFonts w:ascii="Times New Roman" w:hAnsi="Times New Roman"/>
          <w:sz w:val="24"/>
          <w:szCs w:val="24"/>
        </w:rPr>
        <w:t>Agisoft</w:t>
      </w:r>
      <w:r>
        <w:rPr>
          <w:rFonts w:ascii="Times New Roman" w:hAnsi="Times New Roman"/>
          <w:sz w:val="24"/>
          <w:szCs w:val="24"/>
        </w:rPr>
        <w:t xml:space="preserve"> </w:t>
      </w:r>
      <w:r>
        <w:rPr>
          <w:rFonts w:ascii="Times New Roman" w:hAnsi="Times New Roman"/>
          <w:sz w:val="24"/>
          <w:szCs w:val="24"/>
        </w:rPr>
        <w:t>Metashape</w:t>
      </w:r>
      <w:r>
        <w:rPr>
          <w:rFonts w:ascii="Times New Roman" w:hAnsi="Times New Roman"/>
          <w:sz w:val="24"/>
          <w:szCs w:val="24"/>
        </w:rPr>
        <w:t xml:space="preserve"> software</w:t>
      </w:r>
      <w:r w:rsidR="00326082">
        <w:rPr>
          <w:rFonts w:ascii="Times New Roman" w:hAnsi="Times New Roman"/>
          <w:sz w:val="24"/>
          <w:szCs w:val="24"/>
        </w:rPr>
        <w:t xml:space="preserve"> to process photogrammetry data</w:t>
      </w:r>
      <w:r>
        <w:rPr>
          <w:rFonts w:ascii="Times New Roman" w:hAnsi="Times New Roman"/>
          <w:sz w:val="24"/>
          <w:szCs w:val="24"/>
        </w:rPr>
        <w:t>.</w:t>
      </w:r>
    </w:p>
    <w:p w:rsidR="00195B6F" w:rsidRPr="00C12DF1" w:rsidP="00B343D1" w14:paraId="622E800A" w14:textId="26C52AAD">
      <w:pPr>
        <w:numPr>
          <w:ilvl w:val="0"/>
          <w:numId w:val="18"/>
        </w:numPr>
        <w:autoSpaceDE w:val="0"/>
        <w:autoSpaceDN w:val="0"/>
        <w:adjustRightInd w:val="0"/>
        <w:rPr>
          <w:rFonts w:ascii="Times New Roman" w:hAnsi="Times New Roman"/>
          <w:sz w:val="24"/>
          <w:szCs w:val="24"/>
        </w:rPr>
      </w:pPr>
      <w:r w:rsidRPr="00C12DF1">
        <w:rPr>
          <w:rFonts w:ascii="Times New Roman" w:hAnsi="Times New Roman"/>
          <w:sz w:val="24"/>
          <w:szCs w:val="24"/>
        </w:rPr>
        <w:t>Other</w:t>
      </w:r>
    </w:p>
    <w:p w:rsidR="000C3281" w:rsidRPr="00FE6B1B" w:rsidP="00FE6B1B" w14:paraId="5977D8C6" w14:textId="5B0FAC2B">
      <w:pPr>
        <w:numPr>
          <w:ilvl w:val="1"/>
          <w:numId w:val="8"/>
        </w:numPr>
        <w:rPr>
          <w:rFonts w:ascii="Times New Roman" w:hAnsi="Times New Roman"/>
          <w:sz w:val="24"/>
          <w:szCs w:val="24"/>
        </w:rPr>
      </w:pPr>
      <w:r>
        <w:rPr>
          <w:rFonts w:ascii="Times New Roman" w:hAnsi="Times New Roman"/>
          <w:sz w:val="24"/>
          <w:szCs w:val="24"/>
        </w:rPr>
        <w:t xml:space="preserve">$6,000 will cover the CER </w:t>
      </w:r>
      <w:r w:rsidR="00991684">
        <w:rPr>
          <w:rFonts w:ascii="Times New Roman" w:hAnsi="Times New Roman"/>
          <w:sz w:val="24"/>
          <w:szCs w:val="24"/>
        </w:rPr>
        <w:t>user fee for the flume for 12 week</w:t>
      </w:r>
      <w:r w:rsidR="00D00073">
        <w:rPr>
          <w:rFonts w:ascii="Times New Roman" w:hAnsi="Times New Roman"/>
          <w:sz w:val="24"/>
          <w:szCs w:val="24"/>
        </w:rPr>
        <w:t>s ($500/week).</w:t>
      </w:r>
    </w:p>
    <w:p w:rsidR="00AB4FE9" w:rsidP="002443AC" w14:paraId="144D2EFD" w14:textId="07D0A1B0">
      <w:pPr>
        <w:numPr>
          <w:ilvl w:val="1"/>
          <w:numId w:val="8"/>
        </w:numPr>
        <w:rPr>
          <w:rFonts w:ascii="Times New Roman" w:hAnsi="Times New Roman"/>
          <w:sz w:val="24"/>
          <w:szCs w:val="24"/>
        </w:rPr>
      </w:pPr>
      <w:r w:rsidRPr="00C12DF1">
        <w:rPr>
          <w:rFonts w:ascii="Times New Roman" w:hAnsi="Times New Roman"/>
          <w:sz w:val="24"/>
          <w:szCs w:val="24"/>
        </w:rPr>
        <w:t xml:space="preserve">No facility use fees will be charged by the REC for this project. </w:t>
      </w:r>
    </w:p>
    <w:p w:rsidR="009B773B" w:rsidRPr="00C12DF1" w:rsidP="002443AC" w14:paraId="69D78FBD" w14:textId="6EE4D43F">
      <w:pPr>
        <w:numPr>
          <w:ilvl w:val="1"/>
          <w:numId w:val="8"/>
        </w:numPr>
        <w:rPr>
          <w:rFonts w:ascii="Times New Roman" w:hAnsi="Times New Roman"/>
          <w:sz w:val="24"/>
          <w:szCs w:val="24"/>
        </w:rPr>
      </w:pPr>
      <w:r>
        <w:rPr>
          <w:rFonts w:ascii="Times New Roman" w:hAnsi="Times New Roman"/>
          <w:sz w:val="24"/>
          <w:szCs w:val="24"/>
        </w:rPr>
        <w:t xml:space="preserve">Science teacher stipends will be requested each year to </w:t>
      </w:r>
      <w:r w:rsidR="009714CF">
        <w:rPr>
          <w:rFonts w:ascii="Times New Roman" w:hAnsi="Times New Roman"/>
          <w:sz w:val="24"/>
          <w:szCs w:val="24"/>
        </w:rPr>
        <w:t>support middle school teachers</w:t>
      </w:r>
      <w:r w:rsidR="00C26378">
        <w:rPr>
          <w:rFonts w:ascii="Times New Roman" w:hAnsi="Times New Roman"/>
          <w:sz w:val="24"/>
          <w:szCs w:val="24"/>
        </w:rPr>
        <w:t xml:space="preserve"> participate in research and outreach activities. In year 1</w:t>
      </w:r>
      <w:r w:rsidRPr="009B773B">
        <w:rPr>
          <w:rFonts w:ascii="Times New Roman" w:hAnsi="Times New Roman"/>
          <w:sz w:val="24"/>
          <w:szCs w:val="24"/>
        </w:rPr>
        <w:t>, a $5,000 teacher stipend will cover the costs of the 8</w:t>
      </w:r>
      <w:r w:rsidRPr="00AB1239">
        <w:rPr>
          <w:rFonts w:ascii="Times New Roman" w:hAnsi="Times New Roman"/>
          <w:sz w:val="24"/>
          <w:szCs w:val="24"/>
          <w:vertAlign w:val="superscript"/>
        </w:rPr>
        <w:t>th</w:t>
      </w:r>
      <w:r w:rsidR="00AB1239">
        <w:rPr>
          <w:rFonts w:ascii="Times New Roman" w:hAnsi="Times New Roman"/>
          <w:sz w:val="24"/>
          <w:szCs w:val="24"/>
        </w:rPr>
        <w:t xml:space="preserve"> </w:t>
      </w:r>
      <w:r w:rsidRPr="009B773B">
        <w:rPr>
          <w:rFonts w:ascii="Times New Roman" w:hAnsi="Times New Roman"/>
          <w:sz w:val="24"/>
          <w:szCs w:val="24"/>
        </w:rPr>
        <w:t xml:space="preserve">grade science teacher to participate in fieldwork and research activities as well as co-develop the summer camp curriculum with PI </w:t>
      </w:r>
      <w:r w:rsidRPr="009B773B">
        <w:rPr>
          <w:rFonts w:ascii="Times New Roman" w:hAnsi="Times New Roman"/>
          <w:sz w:val="24"/>
          <w:szCs w:val="24"/>
        </w:rPr>
        <w:t>Tranmer</w:t>
      </w:r>
      <w:r w:rsidRPr="009B773B">
        <w:rPr>
          <w:rFonts w:ascii="Times New Roman" w:hAnsi="Times New Roman"/>
          <w:sz w:val="24"/>
          <w:szCs w:val="24"/>
        </w:rPr>
        <w:t xml:space="preserve">. The stipend accounts for 5 full weeks of </w:t>
      </w:r>
      <w:del w:id="5" w:author="Grimes, John (jgrimes@uidaho.edu)" w:date="2022-09-14T10:26:00Z">
        <w:r w:rsidRPr="009B773B">
          <w:rPr>
            <w:rFonts w:ascii="Times New Roman" w:hAnsi="Times New Roman"/>
            <w:sz w:val="24"/>
            <w:szCs w:val="24"/>
          </w:rPr>
          <w:delText xml:space="preserve">work </w:delText>
        </w:r>
      </w:del>
      <w:ins w:id="6" w:author="Grimes, John (jgrimes@uidaho.edu)" w:date="2022-09-14T10:26:00Z">
        <w:r w:rsidR="006030E4">
          <w:rPr>
            <w:rFonts w:ascii="Times New Roman" w:hAnsi="Times New Roman"/>
            <w:sz w:val="24"/>
            <w:szCs w:val="24"/>
          </w:rPr>
          <w:t>living support</w:t>
        </w:r>
      </w:ins>
      <w:ins w:id="7" w:author="Grimes, John (jgrimes@uidaho.edu)" w:date="2022-09-14T10:26:00Z">
        <w:r w:rsidRPr="009B773B" w:rsidR="006030E4">
          <w:rPr>
            <w:rFonts w:ascii="Times New Roman" w:hAnsi="Times New Roman"/>
            <w:sz w:val="24"/>
            <w:szCs w:val="24"/>
          </w:rPr>
          <w:t xml:space="preserve"> </w:t>
        </w:r>
      </w:ins>
      <w:r w:rsidRPr="009B773B">
        <w:rPr>
          <w:rFonts w:ascii="Times New Roman" w:hAnsi="Times New Roman"/>
          <w:sz w:val="24"/>
          <w:szCs w:val="24"/>
        </w:rPr>
        <w:t>at $25/hr.</w:t>
      </w:r>
      <w:r w:rsidR="00F13A7B">
        <w:rPr>
          <w:rFonts w:ascii="Times New Roman" w:hAnsi="Times New Roman"/>
          <w:sz w:val="24"/>
          <w:szCs w:val="24"/>
        </w:rPr>
        <w:t xml:space="preserve"> </w:t>
      </w:r>
      <w:r w:rsidR="003804AC">
        <w:rPr>
          <w:rFonts w:ascii="Times New Roman" w:hAnsi="Times New Roman"/>
          <w:sz w:val="24"/>
          <w:szCs w:val="24"/>
        </w:rPr>
        <w:t xml:space="preserve">In year 2, </w:t>
      </w:r>
      <w:r w:rsidR="00F13A7B">
        <w:rPr>
          <w:rFonts w:ascii="Times New Roman" w:hAnsi="Times New Roman"/>
          <w:sz w:val="24"/>
          <w:szCs w:val="24"/>
        </w:rPr>
        <w:t xml:space="preserve">a </w:t>
      </w:r>
      <w:r w:rsidR="001D0776">
        <w:rPr>
          <w:rFonts w:ascii="Times New Roman" w:hAnsi="Times New Roman"/>
          <w:sz w:val="24"/>
          <w:szCs w:val="24"/>
        </w:rPr>
        <w:t xml:space="preserve">similar </w:t>
      </w:r>
      <w:r w:rsidR="00F13A7B">
        <w:rPr>
          <w:rFonts w:ascii="Times New Roman" w:hAnsi="Times New Roman"/>
          <w:sz w:val="24"/>
          <w:szCs w:val="24"/>
        </w:rPr>
        <w:t xml:space="preserve">stipend </w:t>
      </w:r>
      <w:r w:rsidR="00517E73">
        <w:rPr>
          <w:rFonts w:ascii="Times New Roman" w:hAnsi="Times New Roman"/>
          <w:sz w:val="24"/>
          <w:szCs w:val="24"/>
        </w:rPr>
        <w:t xml:space="preserve">of </w:t>
      </w:r>
      <w:r w:rsidRPr="009B773B" w:rsidR="00517E73">
        <w:rPr>
          <w:rFonts w:ascii="Times New Roman" w:hAnsi="Times New Roman"/>
          <w:sz w:val="24"/>
          <w:szCs w:val="24"/>
        </w:rPr>
        <w:t>$5,000</w:t>
      </w:r>
      <w:r w:rsidR="00517E73">
        <w:rPr>
          <w:rFonts w:ascii="Times New Roman" w:hAnsi="Times New Roman"/>
          <w:sz w:val="24"/>
          <w:szCs w:val="24"/>
        </w:rPr>
        <w:t xml:space="preserve"> </w:t>
      </w:r>
      <w:r w:rsidR="00F13A7B">
        <w:rPr>
          <w:rFonts w:ascii="Times New Roman" w:hAnsi="Times New Roman"/>
          <w:sz w:val="24"/>
          <w:szCs w:val="24"/>
        </w:rPr>
        <w:t>for the 8</w:t>
      </w:r>
      <w:r w:rsidRPr="00321FEB" w:rsidR="00F13A7B">
        <w:rPr>
          <w:rFonts w:ascii="Times New Roman" w:hAnsi="Times New Roman"/>
          <w:sz w:val="24"/>
          <w:szCs w:val="24"/>
          <w:vertAlign w:val="superscript"/>
        </w:rPr>
        <w:t>th</w:t>
      </w:r>
      <w:r w:rsidR="00F13A7B">
        <w:rPr>
          <w:rFonts w:ascii="Times New Roman" w:hAnsi="Times New Roman"/>
          <w:sz w:val="24"/>
          <w:szCs w:val="24"/>
        </w:rPr>
        <w:t xml:space="preserve"> grade science teacher to participate in the lab experiments in S. Korea</w:t>
      </w:r>
      <w:r w:rsidRPr="00517E73" w:rsidR="00517E73">
        <w:rPr>
          <w:rFonts w:ascii="Times New Roman" w:hAnsi="Times New Roman"/>
          <w:sz w:val="24"/>
          <w:szCs w:val="24"/>
        </w:rPr>
        <w:t xml:space="preserve"> </w:t>
      </w:r>
      <w:r w:rsidR="00517E73">
        <w:rPr>
          <w:rFonts w:ascii="Times New Roman" w:hAnsi="Times New Roman"/>
          <w:sz w:val="24"/>
          <w:szCs w:val="24"/>
        </w:rPr>
        <w:t xml:space="preserve">and help run the </w:t>
      </w:r>
      <w:r w:rsidR="00EC4804">
        <w:rPr>
          <w:rFonts w:ascii="Times New Roman" w:hAnsi="Times New Roman"/>
          <w:sz w:val="24"/>
          <w:szCs w:val="24"/>
        </w:rPr>
        <w:t xml:space="preserve">summer </w:t>
      </w:r>
      <w:r w:rsidR="00517E73">
        <w:rPr>
          <w:rFonts w:ascii="Times New Roman" w:hAnsi="Times New Roman"/>
          <w:sz w:val="24"/>
          <w:szCs w:val="24"/>
        </w:rPr>
        <w:t>science camp</w:t>
      </w:r>
      <w:r w:rsidR="00EC4804">
        <w:rPr>
          <w:rFonts w:ascii="Times New Roman" w:hAnsi="Times New Roman"/>
          <w:sz w:val="24"/>
          <w:szCs w:val="24"/>
        </w:rPr>
        <w:t>.</w:t>
      </w:r>
      <w:r w:rsidR="00517E73">
        <w:rPr>
          <w:rFonts w:ascii="Times New Roman" w:hAnsi="Times New Roman"/>
          <w:sz w:val="24"/>
          <w:szCs w:val="24"/>
        </w:rPr>
        <w:t xml:space="preserve"> </w:t>
      </w:r>
      <w:r w:rsidR="00EC4804">
        <w:rPr>
          <w:rFonts w:ascii="Times New Roman" w:hAnsi="Times New Roman"/>
          <w:sz w:val="24"/>
          <w:szCs w:val="24"/>
        </w:rPr>
        <w:t>An additional</w:t>
      </w:r>
      <w:r w:rsidR="00F13A7B">
        <w:rPr>
          <w:rFonts w:ascii="Times New Roman" w:hAnsi="Times New Roman"/>
          <w:sz w:val="24"/>
          <w:szCs w:val="24"/>
        </w:rPr>
        <w:t xml:space="preserve"> stipend </w:t>
      </w:r>
      <w:r w:rsidR="00EC4804">
        <w:rPr>
          <w:rFonts w:ascii="Times New Roman" w:hAnsi="Times New Roman"/>
          <w:sz w:val="24"/>
          <w:szCs w:val="24"/>
        </w:rPr>
        <w:t xml:space="preserve">of </w:t>
      </w:r>
      <w:r w:rsidR="00F13A7B">
        <w:rPr>
          <w:rFonts w:ascii="Times New Roman" w:hAnsi="Times New Roman"/>
          <w:sz w:val="24"/>
          <w:szCs w:val="24"/>
        </w:rPr>
        <w:t>$625 for a teacher assistant ($25/</w:t>
      </w:r>
      <w:r w:rsidR="00F13A7B">
        <w:rPr>
          <w:rFonts w:ascii="Times New Roman" w:hAnsi="Times New Roman"/>
          <w:sz w:val="24"/>
          <w:szCs w:val="24"/>
        </w:rPr>
        <w:t>hr</w:t>
      </w:r>
      <w:r w:rsidR="00F13A7B">
        <w:rPr>
          <w:rFonts w:ascii="Times New Roman" w:hAnsi="Times New Roman"/>
          <w:sz w:val="24"/>
          <w:szCs w:val="24"/>
        </w:rPr>
        <w:t>) to help run the science camp for a total of 25 hours</w:t>
      </w:r>
      <w:r w:rsidR="002A48C5">
        <w:rPr>
          <w:rFonts w:ascii="Times New Roman" w:hAnsi="Times New Roman"/>
          <w:sz w:val="24"/>
          <w:szCs w:val="24"/>
        </w:rPr>
        <w:t xml:space="preserve">. Combined costs for year 2 are </w:t>
      </w:r>
      <w:r w:rsidR="00F87318">
        <w:rPr>
          <w:rFonts w:ascii="Times New Roman" w:hAnsi="Times New Roman"/>
          <w:sz w:val="24"/>
          <w:szCs w:val="24"/>
        </w:rPr>
        <w:t xml:space="preserve">$5,625. In year 3, </w:t>
      </w:r>
      <w:r w:rsidR="000F2DFF">
        <w:rPr>
          <w:rFonts w:ascii="Times New Roman" w:hAnsi="Times New Roman"/>
          <w:sz w:val="24"/>
          <w:szCs w:val="24"/>
        </w:rPr>
        <w:t xml:space="preserve">a </w:t>
      </w:r>
      <w:r w:rsidRPr="009B773B" w:rsidR="000D1AFC">
        <w:rPr>
          <w:rFonts w:ascii="Times New Roman" w:hAnsi="Times New Roman"/>
          <w:sz w:val="24"/>
          <w:szCs w:val="24"/>
        </w:rPr>
        <w:t>$5,000</w:t>
      </w:r>
      <w:r w:rsidR="000D1AFC">
        <w:rPr>
          <w:rFonts w:ascii="Times New Roman" w:hAnsi="Times New Roman"/>
          <w:sz w:val="24"/>
          <w:szCs w:val="24"/>
        </w:rPr>
        <w:t xml:space="preserve"> stipend for the 8</w:t>
      </w:r>
      <w:r w:rsidRPr="00321FEB" w:rsidR="000D1AFC">
        <w:rPr>
          <w:rFonts w:ascii="Times New Roman" w:hAnsi="Times New Roman"/>
          <w:sz w:val="24"/>
          <w:szCs w:val="24"/>
          <w:vertAlign w:val="superscript"/>
        </w:rPr>
        <w:t>th</w:t>
      </w:r>
      <w:r w:rsidR="000D1AFC">
        <w:rPr>
          <w:rFonts w:ascii="Times New Roman" w:hAnsi="Times New Roman"/>
          <w:sz w:val="24"/>
          <w:szCs w:val="24"/>
        </w:rPr>
        <w:t xml:space="preserve"> grade science teacher to help run the summer science camp</w:t>
      </w:r>
      <w:r w:rsidR="003A525B">
        <w:rPr>
          <w:rFonts w:ascii="Times New Roman" w:hAnsi="Times New Roman"/>
          <w:sz w:val="24"/>
          <w:szCs w:val="24"/>
        </w:rPr>
        <w:t xml:space="preserve"> </w:t>
      </w:r>
      <w:r w:rsidR="00197FCB">
        <w:rPr>
          <w:rFonts w:ascii="Times New Roman" w:hAnsi="Times New Roman"/>
          <w:sz w:val="24"/>
          <w:szCs w:val="24"/>
        </w:rPr>
        <w:t>as well as</w:t>
      </w:r>
      <w:r w:rsidR="003A525B">
        <w:rPr>
          <w:rFonts w:ascii="Times New Roman" w:hAnsi="Times New Roman"/>
          <w:sz w:val="24"/>
          <w:szCs w:val="24"/>
        </w:rPr>
        <w:t xml:space="preserve"> synthesize the project research findings</w:t>
      </w:r>
      <w:r w:rsidR="00197FCB">
        <w:rPr>
          <w:rFonts w:ascii="Times New Roman" w:hAnsi="Times New Roman"/>
          <w:sz w:val="24"/>
          <w:szCs w:val="24"/>
        </w:rPr>
        <w:t xml:space="preserve"> and</w:t>
      </w:r>
      <w:r w:rsidR="00293884">
        <w:rPr>
          <w:rFonts w:ascii="Times New Roman" w:hAnsi="Times New Roman"/>
          <w:sz w:val="24"/>
          <w:szCs w:val="24"/>
        </w:rPr>
        <w:t xml:space="preserve"> summer camp educational materials</w:t>
      </w:r>
      <w:r w:rsidR="00197FCB">
        <w:rPr>
          <w:rFonts w:ascii="Times New Roman" w:hAnsi="Times New Roman"/>
          <w:sz w:val="24"/>
          <w:szCs w:val="24"/>
        </w:rPr>
        <w:t xml:space="preserve"> into a </w:t>
      </w:r>
      <w:r w:rsidR="00CE2419">
        <w:rPr>
          <w:rFonts w:ascii="Times New Roman" w:hAnsi="Times New Roman"/>
          <w:sz w:val="24"/>
          <w:szCs w:val="24"/>
        </w:rPr>
        <w:t xml:space="preserve">curriculum for </w:t>
      </w:r>
      <w:r w:rsidR="00197FCB">
        <w:rPr>
          <w:rFonts w:ascii="Times New Roman" w:hAnsi="Times New Roman"/>
          <w:sz w:val="24"/>
          <w:szCs w:val="24"/>
        </w:rPr>
        <w:t>two week</w:t>
      </w:r>
      <w:r w:rsidR="00197FCB">
        <w:rPr>
          <w:rFonts w:ascii="Times New Roman" w:hAnsi="Times New Roman"/>
          <w:sz w:val="24"/>
          <w:szCs w:val="24"/>
        </w:rPr>
        <w:t xml:space="preserve"> class</w:t>
      </w:r>
      <w:r w:rsidR="00CE2419">
        <w:rPr>
          <w:rFonts w:ascii="Times New Roman" w:hAnsi="Times New Roman"/>
          <w:sz w:val="24"/>
          <w:szCs w:val="24"/>
        </w:rPr>
        <w:t xml:space="preserve"> module on aquatic ecology.</w:t>
      </w:r>
      <w:r w:rsidR="007701FE">
        <w:rPr>
          <w:rFonts w:ascii="Times New Roman" w:hAnsi="Times New Roman"/>
          <w:sz w:val="24"/>
          <w:szCs w:val="24"/>
        </w:rPr>
        <w:t xml:space="preserve"> An additional stipend of $625 for a teacher assistant ($25/</w:t>
      </w:r>
      <w:r w:rsidR="007701FE">
        <w:rPr>
          <w:rFonts w:ascii="Times New Roman" w:hAnsi="Times New Roman"/>
          <w:sz w:val="24"/>
          <w:szCs w:val="24"/>
        </w:rPr>
        <w:t>hr</w:t>
      </w:r>
      <w:r w:rsidR="007701FE">
        <w:rPr>
          <w:rFonts w:ascii="Times New Roman" w:hAnsi="Times New Roman"/>
          <w:sz w:val="24"/>
          <w:szCs w:val="24"/>
        </w:rPr>
        <w:t>) to help run the science camp for a total of 25 hours. Combined costs for year 3 are $5,625.</w:t>
      </w:r>
    </w:p>
    <w:p w:rsidR="00195B6F" w:rsidRPr="00C12DF1" w:rsidP="002443AC" w14:paraId="2CF2F366" w14:textId="57C95ADA">
      <w:pPr>
        <w:numPr>
          <w:ilvl w:val="1"/>
          <w:numId w:val="8"/>
        </w:numPr>
        <w:rPr>
          <w:rFonts w:ascii="Times New Roman" w:hAnsi="Times New Roman"/>
          <w:sz w:val="24"/>
          <w:szCs w:val="24"/>
        </w:rPr>
      </w:pPr>
      <w:r w:rsidRPr="00C12DF1">
        <w:rPr>
          <w:rFonts w:ascii="Times New Roman" w:hAnsi="Times New Roman"/>
          <w:sz w:val="24"/>
          <w:szCs w:val="24"/>
        </w:rPr>
        <w:t xml:space="preserve">Graduate </w:t>
      </w:r>
      <w:r w:rsidRPr="00C12DF1" w:rsidR="00E10A9F">
        <w:rPr>
          <w:rFonts w:ascii="Times New Roman" w:hAnsi="Times New Roman"/>
          <w:sz w:val="24"/>
          <w:szCs w:val="24"/>
        </w:rPr>
        <w:t>tuition/</w:t>
      </w:r>
      <w:r w:rsidRPr="00C12DF1">
        <w:rPr>
          <w:rFonts w:ascii="Times New Roman" w:hAnsi="Times New Roman"/>
          <w:sz w:val="24"/>
          <w:szCs w:val="24"/>
        </w:rPr>
        <w:t xml:space="preserve">fees </w:t>
      </w:r>
      <w:r w:rsidRPr="00C12DF1" w:rsidR="007E0D49">
        <w:rPr>
          <w:rFonts w:ascii="Times New Roman" w:hAnsi="Times New Roman"/>
          <w:sz w:val="24"/>
          <w:szCs w:val="24"/>
        </w:rPr>
        <w:t>for the PhD</w:t>
      </w:r>
      <w:r w:rsidRPr="00C12DF1" w:rsidR="00D22A37">
        <w:rPr>
          <w:rFonts w:ascii="Times New Roman" w:hAnsi="Times New Roman"/>
          <w:sz w:val="24"/>
          <w:szCs w:val="24"/>
        </w:rPr>
        <w:t xml:space="preserve"> student </w:t>
      </w:r>
      <w:r w:rsidRPr="00C12DF1">
        <w:rPr>
          <w:rFonts w:ascii="Times New Roman" w:hAnsi="Times New Roman"/>
          <w:sz w:val="24"/>
          <w:szCs w:val="24"/>
        </w:rPr>
        <w:t>are $</w:t>
      </w:r>
      <w:r w:rsidRPr="00C12DF1" w:rsidR="0079169F">
        <w:rPr>
          <w:rFonts w:ascii="Times New Roman" w:hAnsi="Times New Roman"/>
          <w:sz w:val="24"/>
          <w:szCs w:val="24"/>
        </w:rPr>
        <w:t>1</w:t>
      </w:r>
      <w:r w:rsidRPr="00C12DF1" w:rsidR="00B96A10">
        <w:rPr>
          <w:rFonts w:ascii="Times New Roman" w:hAnsi="Times New Roman"/>
          <w:sz w:val="24"/>
          <w:szCs w:val="24"/>
        </w:rPr>
        <w:t>2</w:t>
      </w:r>
      <w:r w:rsidRPr="00C12DF1" w:rsidR="0079169F">
        <w:rPr>
          <w:rFonts w:ascii="Times New Roman" w:hAnsi="Times New Roman"/>
          <w:sz w:val="24"/>
          <w:szCs w:val="24"/>
        </w:rPr>
        <w:t>,</w:t>
      </w:r>
      <w:r w:rsidRPr="00C12DF1" w:rsidR="00B96A10">
        <w:rPr>
          <w:rFonts w:ascii="Times New Roman" w:hAnsi="Times New Roman"/>
          <w:sz w:val="24"/>
          <w:szCs w:val="24"/>
        </w:rPr>
        <w:t>9</w:t>
      </w:r>
      <w:r w:rsidR="00E67EAC">
        <w:rPr>
          <w:rFonts w:ascii="Times New Roman" w:hAnsi="Times New Roman"/>
          <w:sz w:val="24"/>
          <w:szCs w:val="24"/>
        </w:rPr>
        <w:t>81</w:t>
      </w:r>
      <w:r w:rsidRPr="00C12DF1" w:rsidR="0079169F">
        <w:rPr>
          <w:rFonts w:ascii="Times New Roman" w:hAnsi="Times New Roman"/>
          <w:sz w:val="24"/>
          <w:szCs w:val="24"/>
        </w:rPr>
        <w:t xml:space="preserve"> </w:t>
      </w:r>
      <w:r w:rsidRPr="00C12DF1" w:rsidR="00395DFF">
        <w:rPr>
          <w:rFonts w:ascii="Times New Roman" w:hAnsi="Times New Roman"/>
          <w:sz w:val="24"/>
          <w:szCs w:val="24"/>
        </w:rPr>
        <w:t>in year one</w:t>
      </w:r>
      <w:r w:rsidRPr="00C12DF1" w:rsidR="00733C95">
        <w:rPr>
          <w:rFonts w:ascii="Times New Roman" w:hAnsi="Times New Roman"/>
          <w:sz w:val="24"/>
          <w:szCs w:val="24"/>
        </w:rPr>
        <w:t>, $</w:t>
      </w:r>
      <w:r w:rsidRPr="00C12DF1" w:rsidR="00B160E6">
        <w:rPr>
          <w:rFonts w:ascii="Times New Roman" w:hAnsi="Times New Roman"/>
          <w:sz w:val="24"/>
          <w:szCs w:val="24"/>
        </w:rPr>
        <w:t>1</w:t>
      </w:r>
      <w:r w:rsidR="00E67EAC">
        <w:rPr>
          <w:rFonts w:ascii="Times New Roman" w:hAnsi="Times New Roman"/>
          <w:sz w:val="24"/>
          <w:szCs w:val="24"/>
        </w:rPr>
        <w:t>4,279</w:t>
      </w:r>
      <w:r w:rsidRPr="00C12DF1" w:rsidR="00733C95">
        <w:rPr>
          <w:rFonts w:ascii="Times New Roman" w:hAnsi="Times New Roman"/>
          <w:sz w:val="24"/>
          <w:szCs w:val="24"/>
        </w:rPr>
        <w:t xml:space="preserve"> in year two, </w:t>
      </w:r>
      <w:r w:rsidRPr="00C12DF1" w:rsidR="0082206F">
        <w:rPr>
          <w:rFonts w:ascii="Times New Roman" w:hAnsi="Times New Roman"/>
          <w:sz w:val="24"/>
          <w:szCs w:val="24"/>
        </w:rPr>
        <w:t xml:space="preserve">and </w:t>
      </w:r>
      <w:r w:rsidRPr="00C12DF1" w:rsidR="00395DFF">
        <w:rPr>
          <w:rFonts w:ascii="Times New Roman" w:hAnsi="Times New Roman"/>
          <w:sz w:val="24"/>
          <w:szCs w:val="24"/>
        </w:rPr>
        <w:t>$</w:t>
      </w:r>
      <w:r w:rsidRPr="00C12DF1" w:rsidR="00B160E6">
        <w:rPr>
          <w:rFonts w:ascii="Times New Roman" w:hAnsi="Times New Roman"/>
          <w:sz w:val="24"/>
          <w:szCs w:val="24"/>
        </w:rPr>
        <w:t>1</w:t>
      </w:r>
      <w:r w:rsidR="00E67EAC">
        <w:rPr>
          <w:rFonts w:ascii="Times New Roman" w:hAnsi="Times New Roman"/>
          <w:sz w:val="24"/>
          <w:szCs w:val="24"/>
        </w:rPr>
        <w:t>5,707</w:t>
      </w:r>
      <w:r w:rsidRPr="00C12DF1" w:rsidR="00B160E6">
        <w:rPr>
          <w:rFonts w:ascii="Times New Roman" w:hAnsi="Times New Roman"/>
          <w:sz w:val="24"/>
          <w:szCs w:val="24"/>
        </w:rPr>
        <w:t xml:space="preserve"> </w:t>
      </w:r>
      <w:r w:rsidRPr="00C12DF1" w:rsidR="00733C95">
        <w:rPr>
          <w:rFonts w:ascii="Times New Roman" w:hAnsi="Times New Roman"/>
          <w:sz w:val="24"/>
          <w:szCs w:val="24"/>
        </w:rPr>
        <w:t>in</w:t>
      </w:r>
      <w:r w:rsidRPr="00C12DF1" w:rsidR="00395DFF">
        <w:rPr>
          <w:rFonts w:ascii="Times New Roman" w:hAnsi="Times New Roman"/>
          <w:sz w:val="24"/>
          <w:szCs w:val="24"/>
        </w:rPr>
        <w:t xml:space="preserve"> </w:t>
      </w:r>
      <w:r w:rsidRPr="00C12DF1" w:rsidR="00733C95">
        <w:rPr>
          <w:rFonts w:ascii="Times New Roman" w:hAnsi="Times New Roman"/>
          <w:sz w:val="24"/>
          <w:szCs w:val="24"/>
        </w:rPr>
        <w:t>year three</w:t>
      </w:r>
      <w:r w:rsidRPr="00C12DF1" w:rsidR="00D22A37">
        <w:rPr>
          <w:rFonts w:ascii="Times New Roman" w:hAnsi="Times New Roman"/>
          <w:sz w:val="24"/>
          <w:szCs w:val="24"/>
        </w:rPr>
        <w:t xml:space="preserve">.  </w:t>
      </w:r>
      <w:r w:rsidRPr="00C12DF1" w:rsidR="00B160E6">
        <w:rPr>
          <w:rFonts w:ascii="Times New Roman" w:hAnsi="Times New Roman"/>
          <w:sz w:val="24"/>
          <w:szCs w:val="24"/>
        </w:rPr>
        <w:t>T</w:t>
      </w:r>
      <w:r w:rsidRPr="00C12DF1" w:rsidR="00D22A37">
        <w:rPr>
          <w:rFonts w:ascii="Times New Roman" w:hAnsi="Times New Roman"/>
          <w:sz w:val="24"/>
          <w:szCs w:val="24"/>
        </w:rPr>
        <w:t xml:space="preserve">here </w:t>
      </w:r>
      <w:r w:rsidRPr="00C12DF1" w:rsidR="00395DFF">
        <w:rPr>
          <w:rFonts w:ascii="Times New Roman" w:hAnsi="Times New Roman"/>
          <w:sz w:val="24"/>
          <w:szCs w:val="24"/>
        </w:rPr>
        <w:t>is a</w:t>
      </w:r>
      <w:r w:rsidRPr="00C12DF1" w:rsidR="001A52DD">
        <w:rPr>
          <w:rFonts w:ascii="Times New Roman" w:hAnsi="Times New Roman"/>
          <w:sz w:val="24"/>
          <w:szCs w:val="24"/>
        </w:rPr>
        <w:t>n</w:t>
      </w:r>
      <w:r w:rsidRPr="00C12DF1" w:rsidR="0049088D">
        <w:rPr>
          <w:rFonts w:ascii="Times New Roman" w:hAnsi="Times New Roman"/>
          <w:sz w:val="24"/>
          <w:szCs w:val="24"/>
        </w:rPr>
        <w:t xml:space="preserve"> expected</w:t>
      </w:r>
      <w:r w:rsidRPr="00C12DF1" w:rsidR="00395DFF">
        <w:rPr>
          <w:rFonts w:ascii="Times New Roman" w:hAnsi="Times New Roman"/>
          <w:sz w:val="24"/>
          <w:szCs w:val="24"/>
        </w:rPr>
        <w:t xml:space="preserve"> </w:t>
      </w:r>
      <w:r w:rsidR="00E67EAC">
        <w:rPr>
          <w:rFonts w:ascii="Times New Roman" w:hAnsi="Times New Roman"/>
          <w:sz w:val="24"/>
          <w:szCs w:val="24"/>
        </w:rPr>
        <w:t>10</w:t>
      </w:r>
      <w:r w:rsidRPr="00C12DF1" w:rsidR="003852D7">
        <w:rPr>
          <w:rFonts w:ascii="Times New Roman" w:hAnsi="Times New Roman"/>
          <w:sz w:val="24"/>
          <w:szCs w:val="24"/>
        </w:rPr>
        <w:t xml:space="preserve">% increase </w:t>
      </w:r>
      <w:r w:rsidRPr="00C12DF1" w:rsidR="00B160E6">
        <w:rPr>
          <w:rFonts w:ascii="Times New Roman" w:hAnsi="Times New Roman"/>
          <w:sz w:val="24"/>
          <w:szCs w:val="24"/>
        </w:rPr>
        <w:t>each year for tuition</w:t>
      </w:r>
      <w:r w:rsidRPr="00C12DF1" w:rsidR="00E10A9F">
        <w:rPr>
          <w:rFonts w:ascii="Times New Roman" w:hAnsi="Times New Roman"/>
          <w:sz w:val="24"/>
          <w:szCs w:val="24"/>
        </w:rPr>
        <w:t>/fees</w:t>
      </w:r>
      <w:r w:rsidRPr="00C12DF1" w:rsidR="00872A57">
        <w:rPr>
          <w:rFonts w:ascii="Times New Roman" w:hAnsi="Times New Roman"/>
          <w:sz w:val="24"/>
          <w:szCs w:val="24"/>
        </w:rPr>
        <w:t xml:space="preserve">. </w:t>
      </w:r>
      <w:r w:rsidRPr="00C12DF1">
        <w:rPr>
          <w:rFonts w:ascii="Times New Roman" w:hAnsi="Times New Roman"/>
          <w:sz w:val="24"/>
          <w:szCs w:val="24"/>
        </w:rPr>
        <w:t xml:space="preserve">These </w:t>
      </w:r>
      <w:r w:rsidRPr="00C12DF1" w:rsidR="00E10A9F">
        <w:rPr>
          <w:rFonts w:ascii="Times New Roman" w:hAnsi="Times New Roman"/>
          <w:sz w:val="24"/>
          <w:szCs w:val="24"/>
        </w:rPr>
        <w:t>costs</w:t>
      </w:r>
      <w:r w:rsidRPr="00C12DF1">
        <w:rPr>
          <w:rFonts w:ascii="Times New Roman" w:hAnsi="Times New Roman"/>
          <w:sz w:val="24"/>
          <w:szCs w:val="24"/>
        </w:rPr>
        <w:t xml:space="preserve"> include AY </w:t>
      </w:r>
      <w:r w:rsidRPr="00C12DF1" w:rsidR="004351DD">
        <w:rPr>
          <w:rFonts w:ascii="Times New Roman" w:hAnsi="Times New Roman"/>
          <w:sz w:val="24"/>
          <w:szCs w:val="24"/>
        </w:rPr>
        <w:t>tuition</w:t>
      </w:r>
      <w:r w:rsidRPr="00C12DF1" w:rsidR="00275D2E">
        <w:rPr>
          <w:rFonts w:ascii="Times New Roman" w:hAnsi="Times New Roman"/>
          <w:sz w:val="24"/>
          <w:szCs w:val="24"/>
        </w:rPr>
        <w:t>, 1 summer research credit,</w:t>
      </w:r>
      <w:r w:rsidRPr="00C12DF1" w:rsidR="00FD5440">
        <w:rPr>
          <w:rFonts w:ascii="Times New Roman" w:hAnsi="Times New Roman"/>
          <w:sz w:val="24"/>
          <w:szCs w:val="24"/>
        </w:rPr>
        <w:t xml:space="preserve"> </w:t>
      </w:r>
      <w:r w:rsidRPr="00C12DF1">
        <w:rPr>
          <w:rFonts w:ascii="Times New Roman" w:hAnsi="Times New Roman"/>
          <w:sz w:val="24"/>
          <w:szCs w:val="24"/>
        </w:rPr>
        <w:t>and student health insurance</w:t>
      </w:r>
      <w:r w:rsidRPr="00C12DF1" w:rsidR="00F85903">
        <w:rPr>
          <w:rFonts w:ascii="Times New Roman" w:hAnsi="Times New Roman"/>
          <w:sz w:val="24"/>
          <w:szCs w:val="24"/>
        </w:rPr>
        <w:t xml:space="preserve"> each year</w:t>
      </w:r>
      <w:r w:rsidRPr="00C12DF1">
        <w:rPr>
          <w:rFonts w:ascii="Times New Roman" w:hAnsi="Times New Roman"/>
          <w:sz w:val="24"/>
          <w:szCs w:val="24"/>
        </w:rPr>
        <w:t xml:space="preserve">. No F&amp;A is charged on </w:t>
      </w:r>
      <w:del w:id="8" w:author="Grimes, John (jgrimes@uidaho.edu)" w:date="2022-09-14T10:27:00Z">
        <w:r w:rsidRPr="00C12DF1">
          <w:rPr>
            <w:rFonts w:ascii="Times New Roman" w:hAnsi="Times New Roman"/>
            <w:sz w:val="24"/>
            <w:szCs w:val="24"/>
          </w:rPr>
          <w:delText xml:space="preserve">these </w:delText>
        </w:r>
      </w:del>
      <w:ins w:id="9" w:author="Grimes, John (jgrimes@uidaho.edu)" w:date="2022-09-14T10:27:00Z">
        <w:r w:rsidR="00B25955">
          <w:rPr>
            <w:rFonts w:ascii="Times New Roman" w:hAnsi="Times New Roman"/>
            <w:sz w:val="24"/>
            <w:szCs w:val="24"/>
          </w:rPr>
          <w:t xml:space="preserve">GRA tuition and </w:t>
        </w:r>
      </w:ins>
      <w:r w:rsidRPr="00C12DF1">
        <w:rPr>
          <w:rFonts w:ascii="Times New Roman" w:hAnsi="Times New Roman"/>
          <w:sz w:val="24"/>
          <w:szCs w:val="24"/>
        </w:rPr>
        <w:t>fees.</w:t>
      </w:r>
    </w:p>
    <w:p w:rsidR="00195B6F" w:rsidRPr="00C12DF1" w:rsidP="008321D4" w14:paraId="7F705BE1" w14:textId="254C88A0">
      <w:pPr>
        <w:ind w:left="1440"/>
        <w:rPr>
          <w:rFonts w:ascii="Times New Roman" w:hAnsi="Times New Roman"/>
          <w:sz w:val="24"/>
          <w:szCs w:val="24"/>
        </w:rPr>
      </w:pPr>
    </w:p>
    <w:p w:rsidR="00195B6F" w:rsidRPr="00C12DF1" w14:paraId="1481C00D" w14:textId="7EBCFE96">
      <w:pPr>
        <w:numPr>
          <w:ilvl w:val="0"/>
          <w:numId w:val="1"/>
        </w:numPr>
        <w:rPr>
          <w:rFonts w:ascii="Times New Roman" w:hAnsi="Times New Roman"/>
          <w:b/>
          <w:sz w:val="24"/>
          <w:szCs w:val="24"/>
        </w:rPr>
      </w:pPr>
      <w:r w:rsidRPr="00C12DF1">
        <w:rPr>
          <w:rFonts w:ascii="Times New Roman" w:hAnsi="Times New Roman"/>
          <w:b/>
          <w:sz w:val="24"/>
          <w:szCs w:val="24"/>
        </w:rPr>
        <w:t>Total Direct Costs (A through G)</w:t>
      </w:r>
    </w:p>
    <w:p w:rsidR="008E5166" w:rsidP="002456CA" w14:paraId="348546D2" w14:textId="77777777">
      <w:pPr>
        <w:ind w:left="720"/>
        <w:rPr>
          <w:rFonts w:ascii="Times New Roman" w:hAnsi="Times New Roman"/>
          <w:sz w:val="24"/>
          <w:szCs w:val="24"/>
        </w:rPr>
      </w:pPr>
    </w:p>
    <w:p w:rsidR="00195B6F" w:rsidP="002456CA" w14:paraId="50B16932" w14:textId="791AA6E9">
      <w:pPr>
        <w:ind w:left="720"/>
        <w:rPr>
          <w:rFonts w:ascii="Times New Roman" w:hAnsi="Times New Roman"/>
          <w:sz w:val="24"/>
          <w:szCs w:val="24"/>
        </w:rPr>
      </w:pPr>
      <w:r>
        <w:rPr>
          <w:rFonts w:ascii="Times New Roman" w:hAnsi="Times New Roman"/>
          <w:sz w:val="24"/>
          <w:szCs w:val="24"/>
        </w:rPr>
        <w:t>Total direct costs for this project are $</w:t>
      </w:r>
      <w:r w:rsidR="00F715EE">
        <w:rPr>
          <w:rFonts w:ascii="Times New Roman" w:hAnsi="Times New Roman"/>
          <w:sz w:val="24"/>
          <w:szCs w:val="24"/>
        </w:rPr>
        <w:t>311,53</w:t>
      </w:r>
      <w:r w:rsidR="00D032ED">
        <w:rPr>
          <w:rFonts w:ascii="Times New Roman" w:hAnsi="Times New Roman"/>
          <w:sz w:val="24"/>
          <w:szCs w:val="24"/>
        </w:rPr>
        <w:t>8</w:t>
      </w:r>
      <w:r w:rsidR="00F715EE">
        <w:rPr>
          <w:rFonts w:ascii="Times New Roman" w:hAnsi="Times New Roman"/>
          <w:sz w:val="24"/>
          <w:szCs w:val="24"/>
        </w:rPr>
        <w:t>.</w:t>
      </w:r>
    </w:p>
    <w:p w:rsidR="008E5166" w:rsidRPr="00C12DF1" w:rsidP="002456CA" w14:paraId="004F0CAB" w14:textId="77777777">
      <w:pPr>
        <w:ind w:left="720"/>
        <w:rPr>
          <w:rFonts w:ascii="Times New Roman" w:hAnsi="Times New Roman"/>
          <w:sz w:val="24"/>
          <w:szCs w:val="24"/>
        </w:rPr>
      </w:pPr>
    </w:p>
    <w:p w:rsidR="00911CD0" w:rsidRPr="00C12DF1" w:rsidP="00911CD0" w14:paraId="3F71F8FF" w14:textId="77777777">
      <w:pPr>
        <w:numPr>
          <w:ilvl w:val="0"/>
          <w:numId w:val="1"/>
        </w:numPr>
        <w:rPr>
          <w:rFonts w:ascii="Times New Roman" w:hAnsi="Times New Roman"/>
          <w:b/>
          <w:sz w:val="24"/>
          <w:szCs w:val="24"/>
        </w:rPr>
      </w:pPr>
      <w:r w:rsidRPr="00C12DF1">
        <w:rPr>
          <w:rFonts w:ascii="Times New Roman" w:hAnsi="Times New Roman"/>
          <w:b/>
          <w:sz w:val="24"/>
          <w:szCs w:val="24"/>
        </w:rPr>
        <w:t>Indirect Costs</w:t>
      </w:r>
    </w:p>
    <w:p w:rsidR="00091B00" w:rsidRPr="00C12DF1" w:rsidP="00911CD0" w14:paraId="1C68A3C0" w14:textId="5AF7D93B">
      <w:pPr>
        <w:pStyle w:val="ListParagraph"/>
        <w:rPr>
          <w:rFonts w:ascii="Times New Roman" w:hAnsi="Times New Roman"/>
          <w:iCs/>
          <w:sz w:val="24"/>
          <w:szCs w:val="24"/>
        </w:rPr>
      </w:pPr>
      <w:r w:rsidRPr="00C12DF1">
        <w:rPr>
          <w:rFonts w:ascii="Times New Roman" w:hAnsi="Times New Roman"/>
          <w:iCs/>
          <w:sz w:val="24"/>
          <w:szCs w:val="24"/>
        </w:rPr>
        <w:t>Modified total direct costs consist of all salaries and wages, fringe benefits, materials, supplies services, travel and subgrants up to the first $25,000. Modified total direct costs exclude equipment</w:t>
      </w:r>
      <w:r w:rsidRPr="00C12DF1" w:rsidR="00705E61">
        <w:rPr>
          <w:rFonts w:ascii="Times New Roman" w:hAnsi="Times New Roman"/>
          <w:iCs/>
          <w:sz w:val="24"/>
          <w:szCs w:val="24"/>
        </w:rPr>
        <w:t xml:space="preserve"> greater than $5,000</w:t>
      </w:r>
      <w:r w:rsidRPr="00C12DF1">
        <w:rPr>
          <w:rFonts w:ascii="Times New Roman" w:hAnsi="Times New Roman"/>
          <w:iCs/>
          <w:sz w:val="24"/>
          <w:szCs w:val="24"/>
        </w:rPr>
        <w:t xml:space="preserve">, capital expenditures, student tuition remission, rental costs of off-site facilities, scholarships, and fellowships as well as the portion of each subgrant and subcontract </w:t>
      </w:r>
      <w:r w:rsidRPr="00C12DF1">
        <w:rPr>
          <w:rFonts w:ascii="Times New Roman" w:hAnsi="Times New Roman"/>
          <w:iCs/>
          <w:sz w:val="24"/>
          <w:szCs w:val="24"/>
        </w:rPr>
        <w:t>in excess of</w:t>
      </w:r>
      <w:r w:rsidRPr="00C12DF1">
        <w:rPr>
          <w:rFonts w:ascii="Times New Roman" w:hAnsi="Times New Roman"/>
          <w:iCs/>
          <w:sz w:val="24"/>
          <w:szCs w:val="24"/>
        </w:rPr>
        <w:t xml:space="preserve"> $25,000.</w:t>
      </w:r>
      <w:r w:rsidRPr="00C12DF1" w:rsidR="00705E61">
        <w:rPr>
          <w:rFonts w:ascii="Times New Roman" w:hAnsi="Times New Roman"/>
          <w:iCs/>
          <w:sz w:val="24"/>
          <w:szCs w:val="24"/>
        </w:rPr>
        <w:t xml:space="preserve"> </w:t>
      </w:r>
      <w:r w:rsidRPr="00C12DF1">
        <w:rPr>
          <w:rFonts w:ascii="Times New Roman" w:hAnsi="Times New Roman"/>
          <w:iCs/>
          <w:sz w:val="24"/>
          <w:szCs w:val="24"/>
        </w:rPr>
        <w:t>The federally negotiated F&amp;A rate for UI is 5</w:t>
      </w:r>
      <w:r w:rsidR="00DA6D09">
        <w:rPr>
          <w:rFonts w:ascii="Times New Roman" w:hAnsi="Times New Roman"/>
          <w:iCs/>
          <w:sz w:val="24"/>
          <w:szCs w:val="24"/>
        </w:rPr>
        <w:t>0</w:t>
      </w:r>
      <w:r w:rsidRPr="00C12DF1">
        <w:rPr>
          <w:rFonts w:ascii="Times New Roman" w:hAnsi="Times New Roman"/>
          <w:iCs/>
          <w:sz w:val="24"/>
          <w:szCs w:val="24"/>
        </w:rPr>
        <w:t>%. The University of Idaho rate agreement can be viewed here:</w:t>
      </w:r>
      <w:r w:rsidRPr="00C12DF1" w:rsidR="005C3C0F">
        <w:rPr>
          <w:rFonts w:ascii="Times New Roman" w:hAnsi="Times New Roman"/>
          <w:iCs/>
          <w:sz w:val="24"/>
          <w:szCs w:val="24"/>
        </w:rPr>
        <w:t xml:space="preserve"> </w:t>
      </w:r>
      <w:r w:rsidRPr="00C12DF1">
        <w:rPr>
          <w:rFonts w:ascii="Times New Roman" w:hAnsi="Times New Roman"/>
          <w:iCs/>
          <w:sz w:val="24"/>
          <w:szCs w:val="24"/>
        </w:rPr>
        <w:t xml:space="preserve">https://www.uidaho.edu/research/faculty/resources/f-and-a rates. </w:t>
      </w:r>
    </w:p>
    <w:p w:rsidR="00091B00" w:rsidRPr="00C12DF1" w:rsidP="00911CD0" w14:paraId="4DD1E4C6" w14:textId="77777777">
      <w:pPr>
        <w:pStyle w:val="ListParagraph"/>
        <w:rPr>
          <w:rFonts w:ascii="Times New Roman" w:hAnsi="Times New Roman"/>
          <w:iCs/>
          <w:sz w:val="24"/>
          <w:szCs w:val="24"/>
        </w:rPr>
      </w:pPr>
    </w:p>
    <w:p w:rsidR="00911CD0" w:rsidRPr="00C12DF1" w:rsidP="00911CD0" w14:paraId="0D4965E0" w14:textId="35B763FA">
      <w:pPr>
        <w:pStyle w:val="ListParagraph"/>
        <w:rPr>
          <w:rFonts w:ascii="Times New Roman" w:hAnsi="Times New Roman"/>
          <w:iCs/>
          <w:sz w:val="24"/>
          <w:szCs w:val="24"/>
        </w:rPr>
      </w:pPr>
      <w:r w:rsidRPr="00C12DF1">
        <w:rPr>
          <w:rFonts w:ascii="Times New Roman" w:hAnsi="Times New Roman"/>
          <w:iCs/>
          <w:sz w:val="24"/>
          <w:szCs w:val="24"/>
        </w:rPr>
        <w:t>The modified total direct costs are $</w:t>
      </w:r>
      <w:r w:rsidR="009D7B4B">
        <w:rPr>
          <w:rFonts w:ascii="Times New Roman" w:hAnsi="Times New Roman"/>
          <w:sz w:val="24"/>
          <w:szCs w:val="24"/>
        </w:rPr>
        <w:t>2</w:t>
      </w:r>
      <w:r w:rsidR="00D631C9">
        <w:rPr>
          <w:rFonts w:ascii="Times New Roman" w:hAnsi="Times New Roman"/>
          <w:sz w:val="24"/>
          <w:szCs w:val="24"/>
        </w:rPr>
        <w:t>63,972</w:t>
      </w:r>
      <w:r w:rsidRPr="00C12DF1">
        <w:rPr>
          <w:rFonts w:ascii="Times New Roman" w:hAnsi="Times New Roman"/>
          <w:iCs/>
          <w:sz w:val="24"/>
          <w:szCs w:val="24"/>
        </w:rPr>
        <w:t xml:space="preserve">. Applying the </w:t>
      </w:r>
      <w:r w:rsidR="009D7B4B">
        <w:rPr>
          <w:rFonts w:ascii="Times New Roman" w:hAnsi="Times New Roman"/>
          <w:iCs/>
          <w:sz w:val="24"/>
          <w:szCs w:val="24"/>
        </w:rPr>
        <w:t>50</w:t>
      </w:r>
      <w:r w:rsidRPr="00C12DF1">
        <w:rPr>
          <w:rFonts w:ascii="Times New Roman" w:hAnsi="Times New Roman"/>
          <w:iCs/>
          <w:sz w:val="24"/>
          <w:szCs w:val="24"/>
        </w:rPr>
        <w:t xml:space="preserve">% </w:t>
      </w:r>
      <w:r w:rsidR="00B22C0A">
        <w:rPr>
          <w:rFonts w:ascii="Times New Roman" w:hAnsi="Times New Roman"/>
          <w:iCs/>
          <w:sz w:val="24"/>
          <w:szCs w:val="24"/>
        </w:rPr>
        <w:t>F&amp;A</w:t>
      </w:r>
      <w:r w:rsidRPr="00C12DF1">
        <w:rPr>
          <w:rFonts w:ascii="Times New Roman" w:hAnsi="Times New Roman"/>
          <w:iCs/>
          <w:sz w:val="24"/>
          <w:szCs w:val="24"/>
        </w:rPr>
        <w:t xml:space="preserve"> rate, the </w:t>
      </w:r>
      <w:r w:rsidR="00DF29CF">
        <w:rPr>
          <w:rFonts w:ascii="Times New Roman" w:hAnsi="Times New Roman"/>
          <w:iCs/>
          <w:sz w:val="24"/>
          <w:szCs w:val="24"/>
        </w:rPr>
        <w:t xml:space="preserve">total </w:t>
      </w:r>
      <w:r w:rsidRPr="00C12DF1">
        <w:rPr>
          <w:rFonts w:ascii="Times New Roman" w:hAnsi="Times New Roman"/>
          <w:iCs/>
          <w:sz w:val="24"/>
          <w:szCs w:val="24"/>
        </w:rPr>
        <w:t>indirect costs are $</w:t>
      </w:r>
      <w:r w:rsidR="009D7B4B">
        <w:rPr>
          <w:rFonts w:ascii="Times New Roman" w:hAnsi="Times New Roman"/>
          <w:sz w:val="24"/>
          <w:szCs w:val="24"/>
        </w:rPr>
        <w:t>1</w:t>
      </w:r>
      <w:r w:rsidR="008F1302">
        <w:rPr>
          <w:rFonts w:ascii="Times New Roman" w:hAnsi="Times New Roman"/>
          <w:sz w:val="24"/>
          <w:szCs w:val="24"/>
        </w:rPr>
        <w:t>31,98</w:t>
      </w:r>
      <w:r w:rsidR="00D032ED">
        <w:rPr>
          <w:rFonts w:ascii="Times New Roman" w:hAnsi="Times New Roman"/>
          <w:sz w:val="24"/>
          <w:szCs w:val="24"/>
        </w:rPr>
        <w:t>7</w:t>
      </w:r>
      <w:r w:rsidR="00092856">
        <w:rPr>
          <w:rFonts w:ascii="Times New Roman" w:hAnsi="Times New Roman"/>
          <w:sz w:val="24"/>
          <w:szCs w:val="24"/>
        </w:rPr>
        <w:t xml:space="preserve"> and the </w:t>
      </w:r>
      <w:r w:rsidRPr="00C12DF1">
        <w:rPr>
          <w:rFonts w:ascii="Times New Roman" w:hAnsi="Times New Roman"/>
          <w:iCs/>
          <w:sz w:val="24"/>
          <w:szCs w:val="24"/>
        </w:rPr>
        <w:t xml:space="preserve">total budget </w:t>
      </w:r>
      <w:r w:rsidR="0095681B">
        <w:rPr>
          <w:rFonts w:ascii="Times New Roman" w:hAnsi="Times New Roman"/>
          <w:iCs/>
          <w:sz w:val="24"/>
          <w:szCs w:val="24"/>
        </w:rPr>
        <w:t xml:space="preserve">for this project is </w:t>
      </w:r>
      <w:r w:rsidRPr="00C12DF1">
        <w:rPr>
          <w:rFonts w:ascii="Times New Roman" w:hAnsi="Times New Roman"/>
          <w:iCs/>
          <w:sz w:val="24"/>
          <w:szCs w:val="24"/>
        </w:rPr>
        <w:t>$</w:t>
      </w:r>
      <w:r w:rsidR="00D73C6F">
        <w:rPr>
          <w:rFonts w:ascii="Times New Roman" w:hAnsi="Times New Roman"/>
          <w:sz w:val="24"/>
          <w:szCs w:val="24"/>
        </w:rPr>
        <w:t>4</w:t>
      </w:r>
      <w:r w:rsidR="008F1302">
        <w:rPr>
          <w:rFonts w:ascii="Times New Roman" w:hAnsi="Times New Roman"/>
          <w:sz w:val="24"/>
          <w:szCs w:val="24"/>
        </w:rPr>
        <w:t>4</w:t>
      </w:r>
      <w:r w:rsidR="005F146E">
        <w:rPr>
          <w:rFonts w:ascii="Times New Roman" w:hAnsi="Times New Roman"/>
          <w:sz w:val="24"/>
          <w:szCs w:val="24"/>
        </w:rPr>
        <w:t>3,</w:t>
      </w:r>
      <w:r w:rsidR="008F1302">
        <w:rPr>
          <w:rFonts w:ascii="Times New Roman" w:hAnsi="Times New Roman"/>
          <w:sz w:val="24"/>
          <w:szCs w:val="24"/>
        </w:rPr>
        <w:t>525</w:t>
      </w:r>
      <w:r w:rsidRPr="00C12DF1">
        <w:rPr>
          <w:rFonts w:ascii="Times New Roman" w:hAnsi="Times New Roman"/>
          <w:iCs/>
          <w:sz w:val="24"/>
          <w:szCs w:val="24"/>
        </w:rPr>
        <w:t>.</w:t>
      </w:r>
    </w:p>
    <w:sectPr w:rsidSect="00C31916">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A00214"/>
    <w:multiLevelType w:val="hybridMultilevel"/>
    <w:tmpl w:val="F1C80D7E"/>
    <w:lvl w:ilvl="0">
      <w:start w:val="1"/>
      <w:numFmt w:val="bullet"/>
      <w:lvlText w:val=""/>
      <w:lvlJc w:val="left"/>
      <w:pPr>
        <w:ind w:left="1500" w:hanging="360"/>
      </w:pPr>
      <w:rPr>
        <w:rFonts w:ascii="Symbol" w:hAnsi="Symbol" w:hint="default"/>
      </w:rPr>
    </w:lvl>
    <w:lvl w:ilvl="1" w:tentative="1">
      <w:start w:val="1"/>
      <w:numFmt w:val="bullet"/>
      <w:lvlText w:val="o"/>
      <w:lvlJc w:val="left"/>
      <w:pPr>
        <w:ind w:left="2220" w:hanging="360"/>
      </w:pPr>
      <w:rPr>
        <w:rFonts w:ascii="Courier New" w:hAnsi="Courier New" w:cs="Courier New" w:hint="default"/>
      </w:rPr>
    </w:lvl>
    <w:lvl w:ilvl="2" w:tentative="1">
      <w:start w:val="1"/>
      <w:numFmt w:val="bullet"/>
      <w:lvlText w:val=""/>
      <w:lvlJc w:val="left"/>
      <w:pPr>
        <w:ind w:left="2940" w:hanging="360"/>
      </w:pPr>
      <w:rPr>
        <w:rFonts w:ascii="Wingdings" w:hAnsi="Wingdings" w:hint="default"/>
      </w:rPr>
    </w:lvl>
    <w:lvl w:ilvl="3" w:tentative="1">
      <w:start w:val="1"/>
      <w:numFmt w:val="bullet"/>
      <w:lvlText w:val=""/>
      <w:lvlJc w:val="left"/>
      <w:pPr>
        <w:ind w:left="3660" w:hanging="360"/>
      </w:pPr>
      <w:rPr>
        <w:rFonts w:ascii="Symbol" w:hAnsi="Symbol" w:hint="default"/>
      </w:rPr>
    </w:lvl>
    <w:lvl w:ilvl="4" w:tentative="1">
      <w:start w:val="1"/>
      <w:numFmt w:val="bullet"/>
      <w:lvlText w:val="o"/>
      <w:lvlJc w:val="left"/>
      <w:pPr>
        <w:ind w:left="4380" w:hanging="360"/>
      </w:pPr>
      <w:rPr>
        <w:rFonts w:ascii="Courier New" w:hAnsi="Courier New" w:cs="Courier New" w:hint="default"/>
      </w:rPr>
    </w:lvl>
    <w:lvl w:ilvl="5" w:tentative="1">
      <w:start w:val="1"/>
      <w:numFmt w:val="bullet"/>
      <w:lvlText w:val=""/>
      <w:lvlJc w:val="left"/>
      <w:pPr>
        <w:ind w:left="5100" w:hanging="360"/>
      </w:pPr>
      <w:rPr>
        <w:rFonts w:ascii="Wingdings" w:hAnsi="Wingdings" w:hint="default"/>
      </w:rPr>
    </w:lvl>
    <w:lvl w:ilvl="6" w:tentative="1">
      <w:start w:val="1"/>
      <w:numFmt w:val="bullet"/>
      <w:lvlText w:val=""/>
      <w:lvlJc w:val="left"/>
      <w:pPr>
        <w:ind w:left="5820" w:hanging="360"/>
      </w:pPr>
      <w:rPr>
        <w:rFonts w:ascii="Symbol" w:hAnsi="Symbol" w:hint="default"/>
      </w:rPr>
    </w:lvl>
    <w:lvl w:ilvl="7" w:tentative="1">
      <w:start w:val="1"/>
      <w:numFmt w:val="bullet"/>
      <w:lvlText w:val="o"/>
      <w:lvlJc w:val="left"/>
      <w:pPr>
        <w:ind w:left="6540" w:hanging="360"/>
      </w:pPr>
      <w:rPr>
        <w:rFonts w:ascii="Courier New" w:hAnsi="Courier New" w:cs="Courier New" w:hint="default"/>
      </w:rPr>
    </w:lvl>
    <w:lvl w:ilvl="8" w:tentative="1">
      <w:start w:val="1"/>
      <w:numFmt w:val="bullet"/>
      <w:lvlText w:val=""/>
      <w:lvlJc w:val="left"/>
      <w:pPr>
        <w:ind w:left="7260" w:hanging="360"/>
      </w:pPr>
      <w:rPr>
        <w:rFonts w:ascii="Wingdings" w:hAnsi="Wingdings" w:hint="default"/>
      </w:rPr>
    </w:lvl>
  </w:abstractNum>
  <w:abstractNum w:abstractNumId="1">
    <w:nsid w:val="0B9E6DA3"/>
    <w:multiLevelType w:val="hybridMultilevel"/>
    <w:tmpl w:val="CF2A009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212E1A70"/>
    <w:multiLevelType w:val="hybridMultilevel"/>
    <w:tmpl w:val="E2429384"/>
    <w:lvl w:ilvl="0">
      <w:start w:val="1"/>
      <w:numFmt w:val="bullet"/>
      <w:lvlText w:val=""/>
      <w:lvlJc w:val="left"/>
      <w:pPr>
        <w:ind w:left="1860" w:hanging="360"/>
      </w:pPr>
      <w:rPr>
        <w:rFonts w:ascii="Symbol" w:hAnsi="Symbol" w:hint="default"/>
      </w:rPr>
    </w:lvl>
    <w:lvl w:ilvl="1" w:tentative="1">
      <w:start w:val="1"/>
      <w:numFmt w:val="bullet"/>
      <w:lvlText w:val="o"/>
      <w:lvlJc w:val="left"/>
      <w:pPr>
        <w:ind w:left="2580" w:hanging="360"/>
      </w:pPr>
      <w:rPr>
        <w:rFonts w:ascii="Courier New" w:hAnsi="Courier New" w:cs="Courier New" w:hint="default"/>
      </w:rPr>
    </w:lvl>
    <w:lvl w:ilvl="2" w:tentative="1">
      <w:start w:val="1"/>
      <w:numFmt w:val="bullet"/>
      <w:lvlText w:val=""/>
      <w:lvlJc w:val="left"/>
      <w:pPr>
        <w:ind w:left="3300" w:hanging="360"/>
      </w:pPr>
      <w:rPr>
        <w:rFonts w:ascii="Wingdings" w:hAnsi="Wingdings" w:hint="default"/>
      </w:rPr>
    </w:lvl>
    <w:lvl w:ilvl="3" w:tentative="1">
      <w:start w:val="1"/>
      <w:numFmt w:val="bullet"/>
      <w:lvlText w:val=""/>
      <w:lvlJc w:val="left"/>
      <w:pPr>
        <w:ind w:left="4020" w:hanging="360"/>
      </w:pPr>
      <w:rPr>
        <w:rFonts w:ascii="Symbol" w:hAnsi="Symbol" w:hint="default"/>
      </w:rPr>
    </w:lvl>
    <w:lvl w:ilvl="4" w:tentative="1">
      <w:start w:val="1"/>
      <w:numFmt w:val="bullet"/>
      <w:lvlText w:val="o"/>
      <w:lvlJc w:val="left"/>
      <w:pPr>
        <w:ind w:left="4740" w:hanging="360"/>
      </w:pPr>
      <w:rPr>
        <w:rFonts w:ascii="Courier New" w:hAnsi="Courier New" w:cs="Courier New" w:hint="default"/>
      </w:rPr>
    </w:lvl>
    <w:lvl w:ilvl="5" w:tentative="1">
      <w:start w:val="1"/>
      <w:numFmt w:val="bullet"/>
      <w:lvlText w:val=""/>
      <w:lvlJc w:val="left"/>
      <w:pPr>
        <w:ind w:left="5460" w:hanging="360"/>
      </w:pPr>
      <w:rPr>
        <w:rFonts w:ascii="Wingdings" w:hAnsi="Wingdings" w:hint="default"/>
      </w:rPr>
    </w:lvl>
    <w:lvl w:ilvl="6" w:tentative="1">
      <w:start w:val="1"/>
      <w:numFmt w:val="bullet"/>
      <w:lvlText w:val=""/>
      <w:lvlJc w:val="left"/>
      <w:pPr>
        <w:ind w:left="6180" w:hanging="360"/>
      </w:pPr>
      <w:rPr>
        <w:rFonts w:ascii="Symbol" w:hAnsi="Symbol" w:hint="default"/>
      </w:rPr>
    </w:lvl>
    <w:lvl w:ilvl="7" w:tentative="1">
      <w:start w:val="1"/>
      <w:numFmt w:val="bullet"/>
      <w:lvlText w:val="o"/>
      <w:lvlJc w:val="left"/>
      <w:pPr>
        <w:ind w:left="6900" w:hanging="360"/>
      </w:pPr>
      <w:rPr>
        <w:rFonts w:ascii="Courier New" w:hAnsi="Courier New" w:cs="Courier New" w:hint="default"/>
      </w:rPr>
    </w:lvl>
    <w:lvl w:ilvl="8" w:tentative="1">
      <w:start w:val="1"/>
      <w:numFmt w:val="bullet"/>
      <w:lvlText w:val=""/>
      <w:lvlJc w:val="left"/>
      <w:pPr>
        <w:ind w:left="7620" w:hanging="360"/>
      </w:pPr>
      <w:rPr>
        <w:rFonts w:ascii="Wingdings" w:hAnsi="Wingdings" w:hint="default"/>
      </w:rPr>
    </w:lvl>
  </w:abstractNum>
  <w:abstractNum w:abstractNumId="3">
    <w:nsid w:val="21F84CEF"/>
    <w:multiLevelType w:val="hybridMultilevel"/>
    <w:tmpl w:val="4950F13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5057AE4"/>
    <w:multiLevelType w:val="hybridMultilevel"/>
    <w:tmpl w:val="AC3E5EE2"/>
    <w:lvl w:ilvl="0">
      <w:start w:val="1"/>
      <w:numFmt w:val="bullet"/>
      <w:lvlText w:val=""/>
      <w:lvlJc w:val="left"/>
      <w:pPr>
        <w:ind w:left="1860" w:hanging="360"/>
      </w:pPr>
      <w:rPr>
        <w:rFonts w:ascii="Symbol" w:hAnsi="Symbol" w:hint="default"/>
      </w:rPr>
    </w:lvl>
    <w:lvl w:ilvl="1" w:tentative="1">
      <w:start w:val="1"/>
      <w:numFmt w:val="bullet"/>
      <w:lvlText w:val="o"/>
      <w:lvlJc w:val="left"/>
      <w:pPr>
        <w:ind w:left="2580" w:hanging="360"/>
      </w:pPr>
      <w:rPr>
        <w:rFonts w:ascii="Courier New" w:hAnsi="Courier New" w:cs="Courier New" w:hint="default"/>
      </w:rPr>
    </w:lvl>
    <w:lvl w:ilvl="2" w:tentative="1">
      <w:start w:val="1"/>
      <w:numFmt w:val="bullet"/>
      <w:lvlText w:val=""/>
      <w:lvlJc w:val="left"/>
      <w:pPr>
        <w:ind w:left="3300" w:hanging="360"/>
      </w:pPr>
      <w:rPr>
        <w:rFonts w:ascii="Wingdings" w:hAnsi="Wingdings" w:hint="default"/>
      </w:rPr>
    </w:lvl>
    <w:lvl w:ilvl="3" w:tentative="1">
      <w:start w:val="1"/>
      <w:numFmt w:val="bullet"/>
      <w:lvlText w:val=""/>
      <w:lvlJc w:val="left"/>
      <w:pPr>
        <w:ind w:left="4020" w:hanging="360"/>
      </w:pPr>
      <w:rPr>
        <w:rFonts w:ascii="Symbol" w:hAnsi="Symbol" w:hint="default"/>
      </w:rPr>
    </w:lvl>
    <w:lvl w:ilvl="4" w:tentative="1">
      <w:start w:val="1"/>
      <w:numFmt w:val="bullet"/>
      <w:lvlText w:val="o"/>
      <w:lvlJc w:val="left"/>
      <w:pPr>
        <w:ind w:left="4740" w:hanging="360"/>
      </w:pPr>
      <w:rPr>
        <w:rFonts w:ascii="Courier New" w:hAnsi="Courier New" w:cs="Courier New" w:hint="default"/>
      </w:rPr>
    </w:lvl>
    <w:lvl w:ilvl="5" w:tentative="1">
      <w:start w:val="1"/>
      <w:numFmt w:val="bullet"/>
      <w:lvlText w:val=""/>
      <w:lvlJc w:val="left"/>
      <w:pPr>
        <w:ind w:left="5460" w:hanging="360"/>
      </w:pPr>
      <w:rPr>
        <w:rFonts w:ascii="Wingdings" w:hAnsi="Wingdings" w:hint="default"/>
      </w:rPr>
    </w:lvl>
    <w:lvl w:ilvl="6" w:tentative="1">
      <w:start w:val="1"/>
      <w:numFmt w:val="bullet"/>
      <w:lvlText w:val=""/>
      <w:lvlJc w:val="left"/>
      <w:pPr>
        <w:ind w:left="6180" w:hanging="360"/>
      </w:pPr>
      <w:rPr>
        <w:rFonts w:ascii="Symbol" w:hAnsi="Symbol" w:hint="default"/>
      </w:rPr>
    </w:lvl>
    <w:lvl w:ilvl="7" w:tentative="1">
      <w:start w:val="1"/>
      <w:numFmt w:val="bullet"/>
      <w:lvlText w:val="o"/>
      <w:lvlJc w:val="left"/>
      <w:pPr>
        <w:ind w:left="6900" w:hanging="360"/>
      </w:pPr>
      <w:rPr>
        <w:rFonts w:ascii="Courier New" w:hAnsi="Courier New" w:cs="Courier New" w:hint="default"/>
      </w:rPr>
    </w:lvl>
    <w:lvl w:ilvl="8" w:tentative="1">
      <w:start w:val="1"/>
      <w:numFmt w:val="bullet"/>
      <w:lvlText w:val=""/>
      <w:lvlJc w:val="left"/>
      <w:pPr>
        <w:ind w:left="7620" w:hanging="360"/>
      </w:pPr>
      <w:rPr>
        <w:rFonts w:ascii="Wingdings" w:hAnsi="Wingdings" w:hint="default"/>
      </w:rPr>
    </w:lvl>
  </w:abstractNum>
  <w:abstractNum w:abstractNumId="5">
    <w:nsid w:val="267768A4"/>
    <w:multiLevelType w:val="hybridMultilevel"/>
    <w:tmpl w:val="4B68220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288826DD"/>
    <w:multiLevelType w:val="hybridMultilevel"/>
    <w:tmpl w:val="42FC3FE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28DC301C"/>
    <w:multiLevelType w:val="hybridMultilevel"/>
    <w:tmpl w:val="4950F13A"/>
    <w:lvl w:ilvl="0">
      <w:start w:val="1"/>
      <w:numFmt w:val="decimal"/>
      <w:lvlText w:val="%1."/>
      <w:lvlJc w:val="left"/>
      <w:pPr>
        <w:ind w:left="1140" w:hanging="360"/>
      </w:pPr>
    </w:lvl>
    <w:lvl w:ilvl="1" w:tentative="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8">
    <w:nsid w:val="28E75516"/>
    <w:multiLevelType w:val="hybridMultilevel"/>
    <w:tmpl w:val="CF1047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B103670"/>
    <w:multiLevelType w:val="hybridMultilevel"/>
    <w:tmpl w:val="65108C72"/>
    <w:lvl w:ilvl="0">
      <w:start w:val="1"/>
      <w:numFmt w:val="decimal"/>
      <w:lvlText w:val="%1."/>
      <w:lvlJc w:val="left"/>
      <w:pPr>
        <w:ind w:left="1140" w:hanging="360"/>
      </w:pPr>
    </w:lvl>
    <w:lvl w:ilvl="1">
      <w:start w:val="1"/>
      <w:numFmt w:val="bullet"/>
      <w:lvlText w:val=""/>
      <w:lvlJc w:val="left"/>
      <w:pPr>
        <w:ind w:left="1860" w:hanging="360"/>
      </w:pPr>
      <w:rPr>
        <w:rFonts w:ascii="Symbol" w:hAnsi="Symbol" w:hint="default"/>
      </w:rPr>
    </w:lvl>
    <w:lvl w:ilvl="2">
      <w:start w:val="1"/>
      <w:numFmt w:val="bullet"/>
      <w:lvlText w:val="o"/>
      <w:lvlJc w:val="left"/>
      <w:pPr>
        <w:ind w:left="2580" w:hanging="180"/>
      </w:pPr>
      <w:rPr>
        <w:rFonts w:ascii="Courier New" w:hAnsi="Courier New" w:cs="Courier New" w:hint="default"/>
      </w:r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0">
    <w:nsid w:val="2E7457F8"/>
    <w:multiLevelType w:val="hybridMultilevel"/>
    <w:tmpl w:val="9C3C4672"/>
    <w:lvl w:ilvl="0">
      <w:start w:val="1"/>
      <w:numFmt w:val="decimal"/>
      <w:lvlText w:val="%1."/>
      <w:lvlJc w:val="left"/>
      <w:pPr>
        <w:ind w:left="1140" w:hanging="360"/>
      </w:pPr>
    </w:lvl>
    <w:lvl w:ilvl="1">
      <w:start w:val="1"/>
      <w:numFmt w:val="bullet"/>
      <w:lvlText w:val=""/>
      <w:lvlJc w:val="left"/>
      <w:pPr>
        <w:ind w:left="1860" w:hanging="360"/>
      </w:pPr>
      <w:rPr>
        <w:rFonts w:ascii="Symbol" w:hAnsi="Symbol" w:hint="default"/>
      </w:r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1">
    <w:nsid w:val="399A7599"/>
    <w:multiLevelType w:val="hybridMultilevel"/>
    <w:tmpl w:val="9D788AC8"/>
    <w:lvl w:ilvl="0">
      <w:start w:val="1"/>
      <w:numFmt w:val="bullet"/>
      <w:lvlText w:val=""/>
      <w:lvlJc w:val="left"/>
      <w:pPr>
        <w:ind w:left="1500" w:hanging="360"/>
      </w:pPr>
      <w:rPr>
        <w:rFonts w:ascii="Symbol" w:hAnsi="Symbol" w:hint="default"/>
      </w:rPr>
    </w:lvl>
    <w:lvl w:ilvl="1" w:tentative="1">
      <w:start w:val="1"/>
      <w:numFmt w:val="bullet"/>
      <w:lvlText w:val="o"/>
      <w:lvlJc w:val="left"/>
      <w:pPr>
        <w:ind w:left="2220" w:hanging="360"/>
      </w:pPr>
      <w:rPr>
        <w:rFonts w:ascii="Courier New" w:hAnsi="Courier New" w:cs="Courier New" w:hint="default"/>
      </w:rPr>
    </w:lvl>
    <w:lvl w:ilvl="2" w:tentative="1">
      <w:start w:val="1"/>
      <w:numFmt w:val="bullet"/>
      <w:lvlText w:val=""/>
      <w:lvlJc w:val="left"/>
      <w:pPr>
        <w:ind w:left="2940" w:hanging="360"/>
      </w:pPr>
      <w:rPr>
        <w:rFonts w:ascii="Wingdings" w:hAnsi="Wingdings" w:hint="default"/>
      </w:rPr>
    </w:lvl>
    <w:lvl w:ilvl="3" w:tentative="1">
      <w:start w:val="1"/>
      <w:numFmt w:val="bullet"/>
      <w:lvlText w:val=""/>
      <w:lvlJc w:val="left"/>
      <w:pPr>
        <w:ind w:left="3660" w:hanging="360"/>
      </w:pPr>
      <w:rPr>
        <w:rFonts w:ascii="Symbol" w:hAnsi="Symbol" w:hint="default"/>
      </w:rPr>
    </w:lvl>
    <w:lvl w:ilvl="4" w:tentative="1">
      <w:start w:val="1"/>
      <w:numFmt w:val="bullet"/>
      <w:lvlText w:val="o"/>
      <w:lvlJc w:val="left"/>
      <w:pPr>
        <w:ind w:left="4380" w:hanging="360"/>
      </w:pPr>
      <w:rPr>
        <w:rFonts w:ascii="Courier New" w:hAnsi="Courier New" w:cs="Courier New" w:hint="default"/>
      </w:rPr>
    </w:lvl>
    <w:lvl w:ilvl="5" w:tentative="1">
      <w:start w:val="1"/>
      <w:numFmt w:val="bullet"/>
      <w:lvlText w:val=""/>
      <w:lvlJc w:val="left"/>
      <w:pPr>
        <w:ind w:left="5100" w:hanging="360"/>
      </w:pPr>
      <w:rPr>
        <w:rFonts w:ascii="Wingdings" w:hAnsi="Wingdings" w:hint="default"/>
      </w:rPr>
    </w:lvl>
    <w:lvl w:ilvl="6" w:tentative="1">
      <w:start w:val="1"/>
      <w:numFmt w:val="bullet"/>
      <w:lvlText w:val=""/>
      <w:lvlJc w:val="left"/>
      <w:pPr>
        <w:ind w:left="5820" w:hanging="360"/>
      </w:pPr>
      <w:rPr>
        <w:rFonts w:ascii="Symbol" w:hAnsi="Symbol" w:hint="default"/>
      </w:rPr>
    </w:lvl>
    <w:lvl w:ilvl="7" w:tentative="1">
      <w:start w:val="1"/>
      <w:numFmt w:val="bullet"/>
      <w:lvlText w:val="o"/>
      <w:lvlJc w:val="left"/>
      <w:pPr>
        <w:ind w:left="6540" w:hanging="360"/>
      </w:pPr>
      <w:rPr>
        <w:rFonts w:ascii="Courier New" w:hAnsi="Courier New" w:cs="Courier New" w:hint="default"/>
      </w:rPr>
    </w:lvl>
    <w:lvl w:ilvl="8" w:tentative="1">
      <w:start w:val="1"/>
      <w:numFmt w:val="bullet"/>
      <w:lvlText w:val=""/>
      <w:lvlJc w:val="left"/>
      <w:pPr>
        <w:ind w:left="7260" w:hanging="360"/>
      </w:pPr>
      <w:rPr>
        <w:rFonts w:ascii="Wingdings" w:hAnsi="Wingdings" w:hint="default"/>
      </w:rPr>
    </w:lvl>
  </w:abstractNum>
  <w:abstractNum w:abstractNumId="12">
    <w:nsid w:val="3C874878"/>
    <w:multiLevelType w:val="hybridMultilevel"/>
    <w:tmpl w:val="9C3C4672"/>
    <w:lvl w:ilvl="0">
      <w:start w:val="1"/>
      <w:numFmt w:val="decimal"/>
      <w:lvlText w:val="%1."/>
      <w:lvlJc w:val="left"/>
      <w:pPr>
        <w:ind w:left="1140" w:hanging="360"/>
      </w:pPr>
    </w:lvl>
    <w:lvl w:ilvl="1">
      <w:start w:val="1"/>
      <w:numFmt w:val="bullet"/>
      <w:lvlText w:val=""/>
      <w:lvlJc w:val="left"/>
      <w:pPr>
        <w:ind w:left="1860" w:hanging="360"/>
      </w:pPr>
      <w:rPr>
        <w:rFonts w:ascii="Symbol" w:hAnsi="Symbol" w:hint="default"/>
      </w:rPr>
    </w:lvl>
    <w:lvl w:ilvl="2">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3">
    <w:nsid w:val="417A1F27"/>
    <w:multiLevelType w:val="hybridMultilevel"/>
    <w:tmpl w:val="9E8E14F6"/>
    <w:lvl w:ilvl="0">
      <w:start w:val="1"/>
      <w:numFmt w:val="bullet"/>
      <w:lvlText w:val="o"/>
      <w:lvlJc w:val="left"/>
      <w:pPr>
        <w:ind w:left="2760" w:hanging="360"/>
      </w:pPr>
      <w:rPr>
        <w:rFonts w:ascii="Courier New" w:hAnsi="Courier New" w:cs="Courier New" w:hint="default"/>
      </w:rPr>
    </w:lvl>
    <w:lvl w:ilvl="1">
      <w:start w:val="1"/>
      <w:numFmt w:val="bullet"/>
      <w:lvlText w:val="o"/>
      <w:lvlJc w:val="left"/>
      <w:pPr>
        <w:ind w:left="3480" w:hanging="360"/>
      </w:pPr>
      <w:rPr>
        <w:rFonts w:ascii="Courier New" w:hAnsi="Courier New" w:cs="Courier New" w:hint="default"/>
      </w:rPr>
    </w:lvl>
    <w:lvl w:ilvl="2">
      <w:start w:val="1"/>
      <w:numFmt w:val="bullet"/>
      <w:lvlText w:val=""/>
      <w:lvlJc w:val="left"/>
      <w:pPr>
        <w:ind w:left="4200" w:hanging="360"/>
      </w:pPr>
      <w:rPr>
        <w:rFonts w:ascii="Wingdings" w:hAnsi="Wingdings" w:hint="default"/>
      </w:rPr>
    </w:lvl>
    <w:lvl w:ilvl="3" w:tentative="1">
      <w:start w:val="1"/>
      <w:numFmt w:val="bullet"/>
      <w:lvlText w:val=""/>
      <w:lvlJc w:val="left"/>
      <w:pPr>
        <w:ind w:left="4920" w:hanging="360"/>
      </w:pPr>
      <w:rPr>
        <w:rFonts w:ascii="Symbol" w:hAnsi="Symbol" w:hint="default"/>
      </w:rPr>
    </w:lvl>
    <w:lvl w:ilvl="4" w:tentative="1">
      <w:start w:val="1"/>
      <w:numFmt w:val="bullet"/>
      <w:lvlText w:val="o"/>
      <w:lvlJc w:val="left"/>
      <w:pPr>
        <w:ind w:left="5640" w:hanging="360"/>
      </w:pPr>
      <w:rPr>
        <w:rFonts w:ascii="Courier New" w:hAnsi="Courier New" w:cs="Courier New" w:hint="default"/>
      </w:rPr>
    </w:lvl>
    <w:lvl w:ilvl="5" w:tentative="1">
      <w:start w:val="1"/>
      <w:numFmt w:val="bullet"/>
      <w:lvlText w:val=""/>
      <w:lvlJc w:val="left"/>
      <w:pPr>
        <w:ind w:left="6360" w:hanging="360"/>
      </w:pPr>
      <w:rPr>
        <w:rFonts w:ascii="Wingdings" w:hAnsi="Wingdings" w:hint="default"/>
      </w:rPr>
    </w:lvl>
    <w:lvl w:ilvl="6" w:tentative="1">
      <w:start w:val="1"/>
      <w:numFmt w:val="bullet"/>
      <w:lvlText w:val=""/>
      <w:lvlJc w:val="left"/>
      <w:pPr>
        <w:ind w:left="7080" w:hanging="360"/>
      </w:pPr>
      <w:rPr>
        <w:rFonts w:ascii="Symbol" w:hAnsi="Symbol" w:hint="default"/>
      </w:rPr>
    </w:lvl>
    <w:lvl w:ilvl="7" w:tentative="1">
      <w:start w:val="1"/>
      <w:numFmt w:val="bullet"/>
      <w:lvlText w:val="o"/>
      <w:lvlJc w:val="left"/>
      <w:pPr>
        <w:ind w:left="7800" w:hanging="360"/>
      </w:pPr>
      <w:rPr>
        <w:rFonts w:ascii="Courier New" w:hAnsi="Courier New" w:cs="Courier New" w:hint="default"/>
      </w:rPr>
    </w:lvl>
    <w:lvl w:ilvl="8" w:tentative="1">
      <w:start w:val="1"/>
      <w:numFmt w:val="bullet"/>
      <w:lvlText w:val=""/>
      <w:lvlJc w:val="left"/>
      <w:pPr>
        <w:ind w:left="8520" w:hanging="360"/>
      </w:pPr>
      <w:rPr>
        <w:rFonts w:ascii="Wingdings" w:hAnsi="Wingdings" w:hint="default"/>
      </w:rPr>
    </w:lvl>
  </w:abstractNum>
  <w:abstractNum w:abstractNumId="14">
    <w:nsid w:val="4F4A1C93"/>
    <w:multiLevelType w:val="hybridMultilevel"/>
    <w:tmpl w:val="B5749180"/>
    <w:lvl w:ilvl="0">
      <w:start w:val="1"/>
      <w:numFmt w:val="bullet"/>
      <w:lvlText w:val=""/>
      <w:lvlJc w:val="left"/>
      <w:pPr>
        <w:ind w:left="1500" w:hanging="360"/>
      </w:pPr>
      <w:rPr>
        <w:rFonts w:ascii="Symbol" w:hAnsi="Symbol" w:hint="default"/>
      </w:rPr>
    </w:lvl>
    <w:lvl w:ilvl="1" w:tentative="1">
      <w:start w:val="1"/>
      <w:numFmt w:val="bullet"/>
      <w:lvlText w:val="o"/>
      <w:lvlJc w:val="left"/>
      <w:pPr>
        <w:ind w:left="2220" w:hanging="360"/>
      </w:pPr>
      <w:rPr>
        <w:rFonts w:ascii="Courier New" w:hAnsi="Courier New" w:cs="Courier New" w:hint="default"/>
      </w:rPr>
    </w:lvl>
    <w:lvl w:ilvl="2" w:tentative="1">
      <w:start w:val="1"/>
      <w:numFmt w:val="bullet"/>
      <w:lvlText w:val=""/>
      <w:lvlJc w:val="left"/>
      <w:pPr>
        <w:ind w:left="2940" w:hanging="360"/>
      </w:pPr>
      <w:rPr>
        <w:rFonts w:ascii="Wingdings" w:hAnsi="Wingdings" w:hint="default"/>
      </w:rPr>
    </w:lvl>
    <w:lvl w:ilvl="3" w:tentative="1">
      <w:start w:val="1"/>
      <w:numFmt w:val="bullet"/>
      <w:lvlText w:val=""/>
      <w:lvlJc w:val="left"/>
      <w:pPr>
        <w:ind w:left="3660" w:hanging="360"/>
      </w:pPr>
      <w:rPr>
        <w:rFonts w:ascii="Symbol" w:hAnsi="Symbol" w:hint="default"/>
      </w:rPr>
    </w:lvl>
    <w:lvl w:ilvl="4" w:tentative="1">
      <w:start w:val="1"/>
      <w:numFmt w:val="bullet"/>
      <w:lvlText w:val="o"/>
      <w:lvlJc w:val="left"/>
      <w:pPr>
        <w:ind w:left="4380" w:hanging="360"/>
      </w:pPr>
      <w:rPr>
        <w:rFonts w:ascii="Courier New" w:hAnsi="Courier New" w:cs="Courier New" w:hint="default"/>
      </w:rPr>
    </w:lvl>
    <w:lvl w:ilvl="5" w:tentative="1">
      <w:start w:val="1"/>
      <w:numFmt w:val="bullet"/>
      <w:lvlText w:val=""/>
      <w:lvlJc w:val="left"/>
      <w:pPr>
        <w:ind w:left="5100" w:hanging="360"/>
      </w:pPr>
      <w:rPr>
        <w:rFonts w:ascii="Wingdings" w:hAnsi="Wingdings" w:hint="default"/>
      </w:rPr>
    </w:lvl>
    <w:lvl w:ilvl="6" w:tentative="1">
      <w:start w:val="1"/>
      <w:numFmt w:val="bullet"/>
      <w:lvlText w:val=""/>
      <w:lvlJc w:val="left"/>
      <w:pPr>
        <w:ind w:left="5820" w:hanging="360"/>
      </w:pPr>
      <w:rPr>
        <w:rFonts w:ascii="Symbol" w:hAnsi="Symbol" w:hint="default"/>
      </w:rPr>
    </w:lvl>
    <w:lvl w:ilvl="7" w:tentative="1">
      <w:start w:val="1"/>
      <w:numFmt w:val="bullet"/>
      <w:lvlText w:val="o"/>
      <w:lvlJc w:val="left"/>
      <w:pPr>
        <w:ind w:left="6540" w:hanging="360"/>
      </w:pPr>
      <w:rPr>
        <w:rFonts w:ascii="Courier New" w:hAnsi="Courier New" w:cs="Courier New" w:hint="default"/>
      </w:rPr>
    </w:lvl>
    <w:lvl w:ilvl="8" w:tentative="1">
      <w:start w:val="1"/>
      <w:numFmt w:val="bullet"/>
      <w:lvlText w:val=""/>
      <w:lvlJc w:val="left"/>
      <w:pPr>
        <w:ind w:left="7260" w:hanging="360"/>
      </w:pPr>
      <w:rPr>
        <w:rFonts w:ascii="Wingdings" w:hAnsi="Wingdings" w:hint="default"/>
      </w:rPr>
    </w:lvl>
  </w:abstractNum>
  <w:abstractNum w:abstractNumId="15">
    <w:nsid w:val="5CBB43BE"/>
    <w:multiLevelType w:val="hybridMultilevel"/>
    <w:tmpl w:val="896C6964"/>
    <w:lvl w:ilvl="0">
      <w:start w:val="1"/>
      <w:numFmt w:val="upperLetter"/>
      <w:lvlText w:val="%1."/>
      <w:lvlJc w:val="left"/>
      <w:pPr>
        <w:tabs>
          <w:tab w:val="num" w:pos="780"/>
        </w:tabs>
        <w:ind w:left="780" w:hanging="42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o"/>
      <w:lvlJc w:val="left"/>
      <w:pPr>
        <w:tabs>
          <w:tab w:val="num" w:pos="2430"/>
        </w:tabs>
        <w:ind w:left="2430" w:hanging="360"/>
      </w:pPr>
      <w:rPr>
        <w:rFonts w:ascii="Courier New" w:hAnsi="Courier New" w:cs="Courier New" w:hint="default"/>
        <w:color w:val="auto"/>
      </w:rPr>
    </w:lvl>
    <w:lvl w:ilvl="3">
      <w:start w:val="1"/>
      <w:numFmt w:val="decimal"/>
      <w:lvlText w:val="%4."/>
      <w:lvlJc w:val="left"/>
      <w:pPr>
        <w:tabs>
          <w:tab w:val="num" w:pos="2880"/>
        </w:tabs>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5E965AB9"/>
    <w:multiLevelType w:val="hybridMultilevel"/>
    <w:tmpl w:val="4DECB2F2"/>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7">
    <w:nsid w:val="634E6037"/>
    <w:multiLevelType w:val="hybridMultilevel"/>
    <w:tmpl w:val="C9265C6A"/>
    <w:lvl w:ilvl="0">
      <w:start w:val="1"/>
      <w:numFmt w:val="decimal"/>
      <w:lvlText w:val="%1."/>
      <w:lvlJc w:val="left"/>
      <w:pPr>
        <w:tabs>
          <w:tab w:val="num" w:pos="1440"/>
        </w:tabs>
        <w:ind w:left="144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6F584B36"/>
    <w:multiLevelType w:val="hybridMultilevel"/>
    <w:tmpl w:val="2BE07EBC"/>
    <w:lvl w:ilvl="0">
      <w:start w:val="1"/>
      <w:numFmt w:val="decimal"/>
      <w:lvlText w:val="%1."/>
      <w:lvlJc w:val="left"/>
      <w:pPr>
        <w:tabs>
          <w:tab w:val="num" w:pos="1500"/>
        </w:tabs>
        <w:ind w:left="1500" w:hanging="360"/>
      </w:pPr>
      <w:rPr>
        <w:rFonts w:hint="default"/>
      </w:rPr>
    </w:lvl>
    <w:lvl w:ilvl="1" w:tentative="1">
      <w:start w:val="1"/>
      <w:numFmt w:val="lowerLetter"/>
      <w:lvlText w:val="%2."/>
      <w:lvlJc w:val="left"/>
      <w:pPr>
        <w:tabs>
          <w:tab w:val="num" w:pos="1860"/>
        </w:tabs>
        <w:ind w:left="1860" w:hanging="360"/>
      </w:pPr>
    </w:lvl>
    <w:lvl w:ilvl="2" w:tentative="1">
      <w:start w:val="1"/>
      <w:numFmt w:val="lowerRoman"/>
      <w:lvlText w:val="%3."/>
      <w:lvlJc w:val="right"/>
      <w:pPr>
        <w:tabs>
          <w:tab w:val="num" w:pos="2580"/>
        </w:tabs>
        <w:ind w:left="2580" w:hanging="180"/>
      </w:pPr>
    </w:lvl>
    <w:lvl w:ilvl="3" w:tentative="1">
      <w:start w:val="1"/>
      <w:numFmt w:val="decimal"/>
      <w:lvlText w:val="%4."/>
      <w:lvlJc w:val="left"/>
      <w:pPr>
        <w:tabs>
          <w:tab w:val="num" w:pos="3300"/>
        </w:tabs>
        <w:ind w:left="3300" w:hanging="360"/>
      </w:pPr>
    </w:lvl>
    <w:lvl w:ilvl="4" w:tentative="1">
      <w:start w:val="1"/>
      <w:numFmt w:val="lowerLetter"/>
      <w:lvlText w:val="%5."/>
      <w:lvlJc w:val="left"/>
      <w:pPr>
        <w:tabs>
          <w:tab w:val="num" w:pos="4020"/>
        </w:tabs>
        <w:ind w:left="4020" w:hanging="360"/>
      </w:pPr>
    </w:lvl>
    <w:lvl w:ilvl="5" w:tentative="1">
      <w:start w:val="1"/>
      <w:numFmt w:val="lowerRoman"/>
      <w:lvlText w:val="%6."/>
      <w:lvlJc w:val="right"/>
      <w:pPr>
        <w:tabs>
          <w:tab w:val="num" w:pos="4740"/>
        </w:tabs>
        <w:ind w:left="4740" w:hanging="180"/>
      </w:pPr>
    </w:lvl>
    <w:lvl w:ilvl="6" w:tentative="1">
      <w:start w:val="1"/>
      <w:numFmt w:val="decimal"/>
      <w:lvlText w:val="%7."/>
      <w:lvlJc w:val="left"/>
      <w:pPr>
        <w:tabs>
          <w:tab w:val="num" w:pos="5460"/>
        </w:tabs>
        <w:ind w:left="5460" w:hanging="360"/>
      </w:pPr>
    </w:lvl>
    <w:lvl w:ilvl="7" w:tentative="1">
      <w:start w:val="1"/>
      <w:numFmt w:val="lowerLetter"/>
      <w:lvlText w:val="%8."/>
      <w:lvlJc w:val="left"/>
      <w:pPr>
        <w:tabs>
          <w:tab w:val="num" w:pos="6180"/>
        </w:tabs>
        <w:ind w:left="6180" w:hanging="360"/>
      </w:pPr>
    </w:lvl>
    <w:lvl w:ilvl="8" w:tentative="1">
      <w:start w:val="1"/>
      <w:numFmt w:val="lowerRoman"/>
      <w:lvlText w:val="%9."/>
      <w:lvlJc w:val="right"/>
      <w:pPr>
        <w:tabs>
          <w:tab w:val="num" w:pos="6900"/>
        </w:tabs>
        <w:ind w:left="6900" w:hanging="180"/>
      </w:pPr>
    </w:lvl>
  </w:abstractNum>
  <w:abstractNum w:abstractNumId="19">
    <w:nsid w:val="758713BA"/>
    <w:multiLevelType w:val="hybridMultilevel"/>
    <w:tmpl w:val="E64A3EB8"/>
    <w:lvl w:ilvl="0">
      <w:start w:val="1"/>
      <w:numFmt w:val="bullet"/>
      <w:lvlText w:val=""/>
      <w:lvlJc w:val="left"/>
      <w:pPr>
        <w:ind w:left="1500" w:hanging="360"/>
      </w:pPr>
      <w:rPr>
        <w:rFonts w:ascii="Symbol" w:hAnsi="Symbol" w:hint="default"/>
      </w:rPr>
    </w:lvl>
    <w:lvl w:ilvl="1" w:tentative="1">
      <w:start w:val="1"/>
      <w:numFmt w:val="bullet"/>
      <w:lvlText w:val="o"/>
      <w:lvlJc w:val="left"/>
      <w:pPr>
        <w:ind w:left="2220" w:hanging="360"/>
      </w:pPr>
      <w:rPr>
        <w:rFonts w:ascii="Courier New" w:hAnsi="Courier New" w:cs="Courier New" w:hint="default"/>
      </w:rPr>
    </w:lvl>
    <w:lvl w:ilvl="2" w:tentative="1">
      <w:start w:val="1"/>
      <w:numFmt w:val="bullet"/>
      <w:lvlText w:val=""/>
      <w:lvlJc w:val="left"/>
      <w:pPr>
        <w:ind w:left="2940" w:hanging="360"/>
      </w:pPr>
      <w:rPr>
        <w:rFonts w:ascii="Wingdings" w:hAnsi="Wingdings" w:hint="default"/>
      </w:rPr>
    </w:lvl>
    <w:lvl w:ilvl="3" w:tentative="1">
      <w:start w:val="1"/>
      <w:numFmt w:val="bullet"/>
      <w:lvlText w:val=""/>
      <w:lvlJc w:val="left"/>
      <w:pPr>
        <w:ind w:left="3660" w:hanging="360"/>
      </w:pPr>
      <w:rPr>
        <w:rFonts w:ascii="Symbol" w:hAnsi="Symbol" w:hint="default"/>
      </w:rPr>
    </w:lvl>
    <w:lvl w:ilvl="4" w:tentative="1">
      <w:start w:val="1"/>
      <w:numFmt w:val="bullet"/>
      <w:lvlText w:val="o"/>
      <w:lvlJc w:val="left"/>
      <w:pPr>
        <w:ind w:left="4380" w:hanging="360"/>
      </w:pPr>
      <w:rPr>
        <w:rFonts w:ascii="Courier New" w:hAnsi="Courier New" w:cs="Courier New" w:hint="default"/>
      </w:rPr>
    </w:lvl>
    <w:lvl w:ilvl="5" w:tentative="1">
      <w:start w:val="1"/>
      <w:numFmt w:val="bullet"/>
      <w:lvlText w:val=""/>
      <w:lvlJc w:val="left"/>
      <w:pPr>
        <w:ind w:left="5100" w:hanging="360"/>
      </w:pPr>
      <w:rPr>
        <w:rFonts w:ascii="Wingdings" w:hAnsi="Wingdings" w:hint="default"/>
      </w:rPr>
    </w:lvl>
    <w:lvl w:ilvl="6" w:tentative="1">
      <w:start w:val="1"/>
      <w:numFmt w:val="bullet"/>
      <w:lvlText w:val=""/>
      <w:lvlJc w:val="left"/>
      <w:pPr>
        <w:ind w:left="5820" w:hanging="360"/>
      </w:pPr>
      <w:rPr>
        <w:rFonts w:ascii="Symbol" w:hAnsi="Symbol" w:hint="default"/>
      </w:rPr>
    </w:lvl>
    <w:lvl w:ilvl="7" w:tentative="1">
      <w:start w:val="1"/>
      <w:numFmt w:val="bullet"/>
      <w:lvlText w:val="o"/>
      <w:lvlJc w:val="left"/>
      <w:pPr>
        <w:ind w:left="6540" w:hanging="360"/>
      </w:pPr>
      <w:rPr>
        <w:rFonts w:ascii="Courier New" w:hAnsi="Courier New" w:cs="Courier New" w:hint="default"/>
      </w:rPr>
    </w:lvl>
    <w:lvl w:ilvl="8" w:tentative="1">
      <w:start w:val="1"/>
      <w:numFmt w:val="bullet"/>
      <w:lvlText w:val=""/>
      <w:lvlJc w:val="left"/>
      <w:pPr>
        <w:ind w:left="7260" w:hanging="360"/>
      </w:pPr>
      <w:rPr>
        <w:rFonts w:ascii="Wingdings" w:hAnsi="Wingdings" w:hint="default"/>
      </w:rPr>
    </w:lvl>
  </w:abstractNum>
  <w:abstractNum w:abstractNumId="20">
    <w:nsid w:val="77387769"/>
    <w:multiLevelType w:val="hybridMultilevel"/>
    <w:tmpl w:val="7CF07888"/>
    <w:lvl w:ilvl="0">
      <w:start w:val="1"/>
      <w:numFmt w:val="upperLetter"/>
      <w:lvlText w:val="%1."/>
      <w:lvlJc w:val="left"/>
      <w:pPr>
        <w:tabs>
          <w:tab w:val="num" w:pos="780"/>
        </w:tabs>
        <w:ind w:left="780" w:hanging="42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430"/>
        </w:tabs>
        <w:ind w:left="2430" w:hanging="360"/>
      </w:pPr>
      <w:rPr>
        <w:rFonts w:ascii="Symbol" w:hAnsi="Symbol" w:hint="default"/>
        <w:color w:val="auto"/>
      </w:rPr>
    </w:lvl>
    <w:lvl w:ilvl="3">
      <w:start w:val="1"/>
      <w:numFmt w:val="decimal"/>
      <w:lvlText w:val="%4."/>
      <w:lvlJc w:val="left"/>
      <w:pPr>
        <w:tabs>
          <w:tab w:val="num" w:pos="2880"/>
        </w:tabs>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5"/>
  </w:num>
  <w:num w:numId="2">
    <w:abstractNumId w:val="18"/>
  </w:num>
  <w:num w:numId="3">
    <w:abstractNumId w:val="17"/>
  </w:num>
  <w:num w:numId="4">
    <w:abstractNumId w:val="16"/>
  </w:num>
  <w:num w:numId="5">
    <w:abstractNumId w:val="14"/>
  </w:num>
  <w:num w:numId="6">
    <w:abstractNumId w:val="3"/>
  </w:num>
  <w:num w:numId="7">
    <w:abstractNumId w:val="10"/>
  </w:num>
  <w:num w:numId="8">
    <w:abstractNumId w:val="20"/>
  </w:num>
  <w:num w:numId="9">
    <w:abstractNumId w:val="11"/>
  </w:num>
  <w:num w:numId="10">
    <w:abstractNumId w:val="0"/>
  </w:num>
  <w:num w:numId="11">
    <w:abstractNumId w:val="6"/>
  </w:num>
  <w:num w:numId="12">
    <w:abstractNumId w:val="7"/>
  </w:num>
  <w:num w:numId="13">
    <w:abstractNumId w:val="4"/>
  </w:num>
  <w:num w:numId="14">
    <w:abstractNumId w:val="8"/>
  </w:num>
  <w:num w:numId="15">
    <w:abstractNumId w:val="5"/>
  </w:num>
  <w:num w:numId="16">
    <w:abstractNumId w:val="1"/>
  </w:num>
  <w:num w:numId="17">
    <w:abstractNumId w:val="19"/>
  </w:num>
  <w:num w:numId="18">
    <w:abstractNumId w:val="12"/>
  </w:num>
  <w:num w:numId="19">
    <w:abstractNumId w:val="2"/>
  </w:num>
  <w:num w:numId="20">
    <w:abstractNumId w:val="9"/>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Eric Everett">
    <w15:presenceInfo w15:providerId="Windows Live" w15:userId="a570c4b64da34645"/>
  </w15:person>
  <w15:person w15:author="Grimes, John (jgrimes@uidaho.edu)">
    <w15:presenceInfo w15:providerId="AD" w15:userId="S::jgrimes@uidaho.edu::03c5b7fe-5984-4286-87a2-0ac83dedd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D8"/>
    <w:rsid w:val="00003700"/>
    <w:rsid w:val="00005BB7"/>
    <w:rsid w:val="00012800"/>
    <w:rsid w:val="00013733"/>
    <w:rsid w:val="00016D13"/>
    <w:rsid w:val="00017B84"/>
    <w:rsid w:val="00020B62"/>
    <w:rsid w:val="00023633"/>
    <w:rsid w:val="00023B44"/>
    <w:rsid w:val="00024FCC"/>
    <w:rsid w:val="00025926"/>
    <w:rsid w:val="00026739"/>
    <w:rsid w:val="00030F88"/>
    <w:rsid w:val="000311F2"/>
    <w:rsid w:val="0004065F"/>
    <w:rsid w:val="00041137"/>
    <w:rsid w:val="00042157"/>
    <w:rsid w:val="00046670"/>
    <w:rsid w:val="000469F0"/>
    <w:rsid w:val="00051F07"/>
    <w:rsid w:val="00052039"/>
    <w:rsid w:val="00056462"/>
    <w:rsid w:val="000605A1"/>
    <w:rsid w:val="00070D80"/>
    <w:rsid w:val="0007150C"/>
    <w:rsid w:val="00074296"/>
    <w:rsid w:val="00086497"/>
    <w:rsid w:val="00087FA4"/>
    <w:rsid w:val="00091B00"/>
    <w:rsid w:val="00092856"/>
    <w:rsid w:val="00093587"/>
    <w:rsid w:val="000A0384"/>
    <w:rsid w:val="000A2CFE"/>
    <w:rsid w:val="000A374F"/>
    <w:rsid w:val="000A7996"/>
    <w:rsid w:val="000C1379"/>
    <w:rsid w:val="000C3281"/>
    <w:rsid w:val="000C47C3"/>
    <w:rsid w:val="000C4BF3"/>
    <w:rsid w:val="000C78C6"/>
    <w:rsid w:val="000C797E"/>
    <w:rsid w:val="000D1AFC"/>
    <w:rsid w:val="000D2CCD"/>
    <w:rsid w:val="000D5368"/>
    <w:rsid w:val="000E0834"/>
    <w:rsid w:val="000E1140"/>
    <w:rsid w:val="000E1F5F"/>
    <w:rsid w:val="000E581A"/>
    <w:rsid w:val="000E7BB2"/>
    <w:rsid w:val="000F17BB"/>
    <w:rsid w:val="000F2DFF"/>
    <w:rsid w:val="001017F0"/>
    <w:rsid w:val="0011437B"/>
    <w:rsid w:val="001240F4"/>
    <w:rsid w:val="001252F4"/>
    <w:rsid w:val="00135943"/>
    <w:rsid w:val="00136BC2"/>
    <w:rsid w:val="00137517"/>
    <w:rsid w:val="00137A32"/>
    <w:rsid w:val="00137D9B"/>
    <w:rsid w:val="00143B51"/>
    <w:rsid w:val="00146C5D"/>
    <w:rsid w:val="00150FF5"/>
    <w:rsid w:val="00162FE6"/>
    <w:rsid w:val="0016443D"/>
    <w:rsid w:val="00164807"/>
    <w:rsid w:val="00167561"/>
    <w:rsid w:val="00170E03"/>
    <w:rsid w:val="00171193"/>
    <w:rsid w:val="00176B56"/>
    <w:rsid w:val="0017704D"/>
    <w:rsid w:val="00177306"/>
    <w:rsid w:val="0018112E"/>
    <w:rsid w:val="001866F0"/>
    <w:rsid w:val="0018728D"/>
    <w:rsid w:val="00187727"/>
    <w:rsid w:val="0019082A"/>
    <w:rsid w:val="00191C27"/>
    <w:rsid w:val="00195B6F"/>
    <w:rsid w:val="00197FCB"/>
    <w:rsid w:val="001A0814"/>
    <w:rsid w:val="001A52DD"/>
    <w:rsid w:val="001B0D28"/>
    <w:rsid w:val="001B1F55"/>
    <w:rsid w:val="001B20EB"/>
    <w:rsid w:val="001C19F4"/>
    <w:rsid w:val="001C2DC0"/>
    <w:rsid w:val="001D0776"/>
    <w:rsid w:val="001D0DD5"/>
    <w:rsid w:val="001D70BF"/>
    <w:rsid w:val="001D7BEC"/>
    <w:rsid w:val="001E10DA"/>
    <w:rsid w:val="001E1CFC"/>
    <w:rsid w:val="001E2B7F"/>
    <w:rsid w:val="001E2C66"/>
    <w:rsid w:val="001E5F95"/>
    <w:rsid w:val="001F4250"/>
    <w:rsid w:val="00201439"/>
    <w:rsid w:val="00207A92"/>
    <w:rsid w:val="00211012"/>
    <w:rsid w:val="00216D4E"/>
    <w:rsid w:val="002220D4"/>
    <w:rsid w:val="00224478"/>
    <w:rsid w:val="00230688"/>
    <w:rsid w:val="00232C31"/>
    <w:rsid w:val="00233C38"/>
    <w:rsid w:val="00235A2A"/>
    <w:rsid w:val="00240EF4"/>
    <w:rsid w:val="002443AC"/>
    <w:rsid w:val="002456CA"/>
    <w:rsid w:val="0024745A"/>
    <w:rsid w:val="00252905"/>
    <w:rsid w:val="0026393E"/>
    <w:rsid w:val="0026445F"/>
    <w:rsid w:val="0026676F"/>
    <w:rsid w:val="00266CD2"/>
    <w:rsid w:val="002676D5"/>
    <w:rsid w:val="00270205"/>
    <w:rsid w:val="00275D2E"/>
    <w:rsid w:val="00277CA5"/>
    <w:rsid w:val="0028523C"/>
    <w:rsid w:val="0028576D"/>
    <w:rsid w:val="00286912"/>
    <w:rsid w:val="00292892"/>
    <w:rsid w:val="002928CA"/>
    <w:rsid w:val="00293884"/>
    <w:rsid w:val="00296C10"/>
    <w:rsid w:val="00297312"/>
    <w:rsid w:val="00297A46"/>
    <w:rsid w:val="002A00DD"/>
    <w:rsid w:val="002A1D29"/>
    <w:rsid w:val="002A4606"/>
    <w:rsid w:val="002A48C5"/>
    <w:rsid w:val="002A5185"/>
    <w:rsid w:val="002B27DF"/>
    <w:rsid w:val="002B3188"/>
    <w:rsid w:val="002B63C0"/>
    <w:rsid w:val="002C245C"/>
    <w:rsid w:val="002D6D59"/>
    <w:rsid w:val="002E2E3B"/>
    <w:rsid w:val="002E4D35"/>
    <w:rsid w:val="002E6D28"/>
    <w:rsid w:val="002F237A"/>
    <w:rsid w:val="002F2A4A"/>
    <w:rsid w:val="002F339E"/>
    <w:rsid w:val="002F3879"/>
    <w:rsid w:val="002F5A8C"/>
    <w:rsid w:val="002F6BB5"/>
    <w:rsid w:val="00302962"/>
    <w:rsid w:val="00303C88"/>
    <w:rsid w:val="00306255"/>
    <w:rsid w:val="00306472"/>
    <w:rsid w:val="00310A31"/>
    <w:rsid w:val="00313944"/>
    <w:rsid w:val="00315DD2"/>
    <w:rsid w:val="00316027"/>
    <w:rsid w:val="00321FEB"/>
    <w:rsid w:val="00326082"/>
    <w:rsid w:val="0032684C"/>
    <w:rsid w:val="00326F0C"/>
    <w:rsid w:val="003367BE"/>
    <w:rsid w:val="00336A61"/>
    <w:rsid w:val="003375D5"/>
    <w:rsid w:val="0033792A"/>
    <w:rsid w:val="00337CAB"/>
    <w:rsid w:val="00347C2F"/>
    <w:rsid w:val="00351DBD"/>
    <w:rsid w:val="0035426C"/>
    <w:rsid w:val="003571BF"/>
    <w:rsid w:val="00362CD5"/>
    <w:rsid w:val="00363B5E"/>
    <w:rsid w:val="00371C7D"/>
    <w:rsid w:val="00374E79"/>
    <w:rsid w:val="00377193"/>
    <w:rsid w:val="0037779E"/>
    <w:rsid w:val="003804AC"/>
    <w:rsid w:val="00383C49"/>
    <w:rsid w:val="003852D7"/>
    <w:rsid w:val="00392EBD"/>
    <w:rsid w:val="003930B0"/>
    <w:rsid w:val="00395DFF"/>
    <w:rsid w:val="003A465D"/>
    <w:rsid w:val="003A525B"/>
    <w:rsid w:val="003A5610"/>
    <w:rsid w:val="003A718D"/>
    <w:rsid w:val="003B18CB"/>
    <w:rsid w:val="003B5220"/>
    <w:rsid w:val="003B5843"/>
    <w:rsid w:val="003B69E1"/>
    <w:rsid w:val="003B6AB3"/>
    <w:rsid w:val="003C0AFB"/>
    <w:rsid w:val="003C1AAC"/>
    <w:rsid w:val="003C4BE5"/>
    <w:rsid w:val="003C4C28"/>
    <w:rsid w:val="003C5FDD"/>
    <w:rsid w:val="003D1392"/>
    <w:rsid w:val="003D5719"/>
    <w:rsid w:val="003D77E1"/>
    <w:rsid w:val="003E5821"/>
    <w:rsid w:val="003E7F75"/>
    <w:rsid w:val="0040442D"/>
    <w:rsid w:val="00405C7F"/>
    <w:rsid w:val="004163E3"/>
    <w:rsid w:val="00416E37"/>
    <w:rsid w:val="00422489"/>
    <w:rsid w:val="00423F05"/>
    <w:rsid w:val="00424E10"/>
    <w:rsid w:val="00427DBD"/>
    <w:rsid w:val="004304B8"/>
    <w:rsid w:val="00431AB3"/>
    <w:rsid w:val="004351DD"/>
    <w:rsid w:val="004441BF"/>
    <w:rsid w:val="00445168"/>
    <w:rsid w:val="004473DE"/>
    <w:rsid w:val="00447687"/>
    <w:rsid w:val="00450748"/>
    <w:rsid w:val="00450D6A"/>
    <w:rsid w:val="004568DD"/>
    <w:rsid w:val="00460910"/>
    <w:rsid w:val="0046586E"/>
    <w:rsid w:val="00472CFE"/>
    <w:rsid w:val="00481661"/>
    <w:rsid w:val="0048386F"/>
    <w:rsid w:val="00484AB1"/>
    <w:rsid w:val="004867D1"/>
    <w:rsid w:val="0049088D"/>
    <w:rsid w:val="00492932"/>
    <w:rsid w:val="004943BA"/>
    <w:rsid w:val="004955AA"/>
    <w:rsid w:val="004A74D4"/>
    <w:rsid w:val="004A7978"/>
    <w:rsid w:val="004A7AA7"/>
    <w:rsid w:val="004C013A"/>
    <w:rsid w:val="004C2286"/>
    <w:rsid w:val="004C5043"/>
    <w:rsid w:val="004C56E0"/>
    <w:rsid w:val="004C7451"/>
    <w:rsid w:val="004E32C4"/>
    <w:rsid w:val="004E3637"/>
    <w:rsid w:val="004E773C"/>
    <w:rsid w:val="004F5022"/>
    <w:rsid w:val="00503130"/>
    <w:rsid w:val="0050338C"/>
    <w:rsid w:val="005065F8"/>
    <w:rsid w:val="005077BD"/>
    <w:rsid w:val="005117B8"/>
    <w:rsid w:val="005148EB"/>
    <w:rsid w:val="00516C5E"/>
    <w:rsid w:val="00517385"/>
    <w:rsid w:val="00517A46"/>
    <w:rsid w:val="00517E73"/>
    <w:rsid w:val="00533FB3"/>
    <w:rsid w:val="005365A9"/>
    <w:rsid w:val="00536AD9"/>
    <w:rsid w:val="005373C7"/>
    <w:rsid w:val="00541A61"/>
    <w:rsid w:val="00552AD1"/>
    <w:rsid w:val="0055711B"/>
    <w:rsid w:val="0056025D"/>
    <w:rsid w:val="00562554"/>
    <w:rsid w:val="00564AB0"/>
    <w:rsid w:val="00574B88"/>
    <w:rsid w:val="00581634"/>
    <w:rsid w:val="00581D6D"/>
    <w:rsid w:val="00584BB3"/>
    <w:rsid w:val="005860D2"/>
    <w:rsid w:val="005861A0"/>
    <w:rsid w:val="00594F47"/>
    <w:rsid w:val="005963B0"/>
    <w:rsid w:val="005A3A3F"/>
    <w:rsid w:val="005A5C22"/>
    <w:rsid w:val="005A6F4F"/>
    <w:rsid w:val="005B6CC4"/>
    <w:rsid w:val="005C3C0F"/>
    <w:rsid w:val="005D1DE5"/>
    <w:rsid w:val="005D482A"/>
    <w:rsid w:val="005D4A4A"/>
    <w:rsid w:val="005D55A0"/>
    <w:rsid w:val="005D7196"/>
    <w:rsid w:val="005E14E8"/>
    <w:rsid w:val="005E2C48"/>
    <w:rsid w:val="005E3949"/>
    <w:rsid w:val="005E55B5"/>
    <w:rsid w:val="005E6A5D"/>
    <w:rsid w:val="005F0638"/>
    <w:rsid w:val="005F146E"/>
    <w:rsid w:val="005F4AE1"/>
    <w:rsid w:val="005F4DF3"/>
    <w:rsid w:val="005F6EC2"/>
    <w:rsid w:val="00602EBD"/>
    <w:rsid w:val="006030E4"/>
    <w:rsid w:val="006048BA"/>
    <w:rsid w:val="00604EA7"/>
    <w:rsid w:val="00610FEE"/>
    <w:rsid w:val="006115A4"/>
    <w:rsid w:val="00616ACE"/>
    <w:rsid w:val="00620A7C"/>
    <w:rsid w:val="00620FC3"/>
    <w:rsid w:val="00640A72"/>
    <w:rsid w:val="0064271F"/>
    <w:rsid w:val="006428BF"/>
    <w:rsid w:val="00645798"/>
    <w:rsid w:val="006505A0"/>
    <w:rsid w:val="00650A0A"/>
    <w:rsid w:val="00650F5F"/>
    <w:rsid w:val="00654E5B"/>
    <w:rsid w:val="006554A6"/>
    <w:rsid w:val="006571CB"/>
    <w:rsid w:val="00663D75"/>
    <w:rsid w:val="00663DF9"/>
    <w:rsid w:val="00674E24"/>
    <w:rsid w:val="00675DB7"/>
    <w:rsid w:val="00682068"/>
    <w:rsid w:val="00682DBA"/>
    <w:rsid w:val="00683370"/>
    <w:rsid w:val="006843C5"/>
    <w:rsid w:val="006874A4"/>
    <w:rsid w:val="00690220"/>
    <w:rsid w:val="00690B74"/>
    <w:rsid w:val="006935EE"/>
    <w:rsid w:val="00695AD9"/>
    <w:rsid w:val="006A66C5"/>
    <w:rsid w:val="006B2979"/>
    <w:rsid w:val="006B4835"/>
    <w:rsid w:val="006B7257"/>
    <w:rsid w:val="006C1218"/>
    <w:rsid w:val="006C280B"/>
    <w:rsid w:val="006C5221"/>
    <w:rsid w:val="006D0948"/>
    <w:rsid w:val="006D4F02"/>
    <w:rsid w:val="006D54FB"/>
    <w:rsid w:val="006E3ADD"/>
    <w:rsid w:val="006E5EEC"/>
    <w:rsid w:val="006E6E7C"/>
    <w:rsid w:val="006F63A6"/>
    <w:rsid w:val="00704095"/>
    <w:rsid w:val="00705E61"/>
    <w:rsid w:val="00705F43"/>
    <w:rsid w:val="00710DB7"/>
    <w:rsid w:val="00712638"/>
    <w:rsid w:val="007129B0"/>
    <w:rsid w:val="00720342"/>
    <w:rsid w:val="007205CE"/>
    <w:rsid w:val="00721BFD"/>
    <w:rsid w:val="00721F70"/>
    <w:rsid w:val="007241F4"/>
    <w:rsid w:val="00733C95"/>
    <w:rsid w:val="007375CE"/>
    <w:rsid w:val="00740DF9"/>
    <w:rsid w:val="00741724"/>
    <w:rsid w:val="00752958"/>
    <w:rsid w:val="00763194"/>
    <w:rsid w:val="00765700"/>
    <w:rsid w:val="007701FE"/>
    <w:rsid w:val="00776869"/>
    <w:rsid w:val="0078072D"/>
    <w:rsid w:val="0078099D"/>
    <w:rsid w:val="007815A1"/>
    <w:rsid w:val="00782CEB"/>
    <w:rsid w:val="00783A3A"/>
    <w:rsid w:val="0078406B"/>
    <w:rsid w:val="0078444B"/>
    <w:rsid w:val="007850CD"/>
    <w:rsid w:val="0079169F"/>
    <w:rsid w:val="00792A40"/>
    <w:rsid w:val="00794B30"/>
    <w:rsid w:val="00795584"/>
    <w:rsid w:val="0079640E"/>
    <w:rsid w:val="00797A9E"/>
    <w:rsid w:val="007A422E"/>
    <w:rsid w:val="007A7A5C"/>
    <w:rsid w:val="007B6929"/>
    <w:rsid w:val="007C032A"/>
    <w:rsid w:val="007C45D4"/>
    <w:rsid w:val="007E02C4"/>
    <w:rsid w:val="007E0B44"/>
    <w:rsid w:val="007E0D49"/>
    <w:rsid w:val="007E1D35"/>
    <w:rsid w:val="007E2B23"/>
    <w:rsid w:val="007E576B"/>
    <w:rsid w:val="007E7A97"/>
    <w:rsid w:val="007F03E4"/>
    <w:rsid w:val="007F1E8F"/>
    <w:rsid w:val="0080088D"/>
    <w:rsid w:val="00800FC8"/>
    <w:rsid w:val="00801170"/>
    <w:rsid w:val="00803A0F"/>
    <w:rsid w:val="00814561"/>
    <w:rsid w:val="00817EE4"/>
    <w:rsid w:val="008200BD"/>
    <w:rsid w:val="0082163A"/>
    <w:rsid w:val="0082206F"/>
    <w:rsid w:val="00830F7D"/>
    <w:rsid w:val="00830FCA"/>
    <w:rsid w:val="008321D4"/>
    <w:rsid w:val="0083694D"/>
    <w:rsid w:val="00841536"/>
    <w:rsid w:val="008431EA"/>
    <w:rsid w:val="008436C7"/>
    <w:rsid w:val="0084599F"/>
    <w:rsid w:val="00853A5C"/>
    <w:rsid w:val="008545EC"/>
    <w:rsid w:val="00862C44"/>
    <w:rsid w:val="008637A6"/>
    <w:rsid w:val="00866C50"/>
    <w:rsid w:val="00867386"/>
    <w:rsid w:val="0087128B"/>
    <w:rsid w:val="0087167C"/>
    <w:rsid w:val="00872368"/>
    <w:rsid w:val="00872A57"/>
    <w:rsid w:val="00880859"/>
    <w:rsid w:val="00881804"/>
    <w:rsid w:val="00882793"/>
    <w:rsid w:val="00882880"/>
    <w:rsid w:val="00883783"/>
    <w:rsid w:val="008845EF"/>
    <w:rsid w:val="00884717"/>
    <w:rsid w:val="0088755D"/>
    <w:rsid w:val="0089128D"/>
    <w:rsid w:val="00891EF9"/>
    <w:rsid w:val="00891FE2"/>
    <w:rsid w:val="008922BF"/>
    <w:rsid w:val="0089303B"/>
    <w:rsid w:val="00895760"/>
    <w:rsid w:val="00896873"/>
    <w:rsid w:val="008A0908"/>
    <w:rsid w:val="008A5417"/>
    <w:rsid w:val="008C0A35"/>
    <w:rsid w:val="008D03A0"/>
    <w:rsid w:val="008E0493"/>
    <w:rsid w:val="008E4CD7"/>
    <w:rsid w:val="008E5166"/>
    <w:rsid w:val="008F0723"/>
    <w:rsid w:val="008F0FA6"/>
    <w:rsid w:val="008F1302"/>
    <w:rsid w:val="008F2479"/>
    <w:rsid w:val="009067E9"/>
    <w:rsid w:val="00910FE3"/>
    <w:rsid w:val="00911CD0"/>
    <w:rsid w:val="0091226B"/>
    <w:rsid w:val="009123E5"/>
    <w:rsid w:val="00914133"/>
    <w:rsid w:val="00916DB0"/>
    <w:rsid w:val="00921F83"/>
    <w:rsid w:val="0092273E"/>
    <w:rsid w:val="009231E6"/>
    <w:rsid w:val="00923EBF"/>
    <w:rsid w:val="00927339"/>
    <w:rsid w:val="00931074"/>
    <w:rsid w:val="0093655A"/>
    <w:rsid w:val="00936642"/>
    <w:rsid w:val="0094084D"/>
    <w:rsid w:val="0094700A"/>
    <w:rsid w:val="00951044"/>
    <w:rsid w:val="009521A8"/>
    <w:rsid w:val="00953EBB"/>
    <w:rsid w:val="0095681B"/>
    <w:rsid w:val="00957E32"/>
    <w:rsid w:val="00965C2A"/>
    <w:rsid w:val="00965D6F"/>
    <w:rsid w:val="009714CF"/>
    <w:rsid w:val="00980B55"/>
    <w:rsid w:val="00984D17"/>
    <w:rsid w:val="00991684"/>
    <w:rsid w:val="00993F2E"/>
    <w:rsid w:val="00995259"/>
    <w:rsid w:val="009A1409"/>
    <w:rsid w:val="009A7ED4"/>
    <w:rsid w:val="009B20DB"/>
    <w:rsid w:val="009B6586"/>
    <w:rsid w:val="009B71C5"/>
    <w:rsid w:val="009B773B"/>
    <w:rsid w:val="009C4466"/>
    <w:rsid w:val="009D11B5"/>
    <w:rsid w:val="009D2198"/>
    <w:rsid w:val="009D3345"/>
    <w:rsid w:val="009D6C68"/>
    <w:rsid w:val="009D7B4B"/>
    <w:rsid w:val="009E72F2"/>
    <w:rsid w:val="009E738B"/>
    <w:rsid w:val="009F12A6"/>
    <w:rsid w:val="009F5355"/>
    <w:rsid w:val="00A01F56"/>
    <w:rsid w:val="00A03009"/>
    <w:rsid w:val="00A055F2"/>
    <w:rsid w:val="00A1397C"/>
    <w:rsid w:val="00A15ECB"/>
    <w:rsid w:val="00A15F9A"/>
    <w:rsid w:val="00A22DFD"/>
    <w:rsid w:val="00A24A79"/>
    <w:rsid w:val="00A26334"/>
    <w:rsid w:val="00A2656B"/>
    <w:rsid w:val="00A277B4"/>
    <w:rsid w:val="00A305BC"/>
    <w:rsid w:val="00A32038"/>
    <w:rsid w:val="00A345D3"/>
    <w:rsid w:val="00A35A59"/>
    <w:rsid w:val="00A3772C"/>
    <w:rsid w:val="00A40CC6"/>
    <w:rsid w:val="00A425DD"/>
    <w:rsid w:val="00A42BAA"/>
    <w:rsid w:val="00A51CF4"/>
    <w:rsid w:val="00A52A40"/>
    <w:rsid w:val="00A55520"/>
    <w:rsid w:val="00A60FF7"/>
    <w:rsid w:val="00A63039"/>
    <w:rsid w:val="00A7121A"/>
    <w:rsid w:val="00A72973"/>
    <w:rsid w:val="00A729E3"/>
    <w:rsid w:val="00A74E9F"/>
    <w:rsid w:val="00A8122E"/>
    <w:rsid w:val="00A81B3B"/>
    <w:rsid w:val="00A8296D"/>
    <w:rsid w:val="00A85AD4"/>
    <w:rsid w:val="00A86432"/>
    <w:rsid w:val="00A90BF2"/>
    <w:rsid w:val="00AA08A2"/>
    <w:rsid w:val="00AA3F38"/>
    <w:rsid w:val="00AA7BF3"/>
    <w:rsid w:val="00AB1239"/>
    <w:rsid w:val="00AB2141"/>
    <w:rsid w:val="00AB49CD"/>
    <w:rsid w:val="00AB4FE9"/>
    <w:rsid w:val="00AB7E64"/>
    <w:rsid w:val="00AC17F5"/>
    <w:rsid w:val="00AC5E3F"/>
    <w:rsid w:val="00AC7961"/>
    <w:rsid w:val="00AC7C96"/>
    <w:rsid w:val="00AD3BDE"/>
    <w:rsid w:val="00AE1926"/>
    <w:rsid w:val="00AE6378"/>
    <w:rsid w:val="00AF53A2"/>
    <w:rsid w:val="00AF6F67"/>
    <w:rsid w:val="00B007CC"/>
    <w:rsid w:val="00B010B4"/>
    <w:rsid w:val="00B10335"/>
    <w:rsid w:val="00B137B6"/>
    <w:rsid w:val="00B160E6"/>
    <w:rsid w:val="00B22C0A"/>
    <w:rsid w:val="00B25955"/>
    <w:rsid w:val="00B2612F"/>
    <w:rsid w:val="00B30EA3"/>
    <w:rsid w:val="00B31E1E"/>
    <w:rsid w:val="00B343D1"/>
    <w:rsid w:val="00B43DDF"/>
    <w:rsid w:val="00B44796"/>
    <w:rsid w:val="00B5251C"/>
    <w:rsid w:val="00B5415E"/>
    <w:rsid w:val="00B56D61"/>
    <w:rsid w:val="00B62ADA"/>
    <w:rsid w:val="00B8691C"/>
    <w:rsid w:val="00B95B92"/>
    <w:rsid w:val="00B96A10"/>
    <w:rsid w:val="00BA35E0"/>
    <w:rsid w:val="00BB0263"/>
    <w:rsid w:val="00BB1096"/>
    <w:rsid w:val="00BB12F5"/>
    <w:rsid w:val="00BB2049"/>
    <w:rsid w:val="00BB45AE"/>
    <w:rsid w:val="00BB520F"/>
    <w:rsid w:val="00BB529A"/>
    <w:rsid w:val="00BB7452"/>
    <w:rsid w:val="00BC0EE7"/>
    <w:rsid w:val="00BC4AEF"/>
    <w:rsid w:val="00BC51DD"/>
    <w:rsid w:val="00BC662E"/>
    <w:rsid w:val="00BC6FE7"/>
    <w:rsid w:val="00BD7C59"/>
    <w:rsid w:val="00BE1284"/>
    <w:rsid w:val="00BE1757"/>
    <w:rsid w:val="00BF59BC"/>
    <w:rsid w:val="00C01941"/>
    <w:rsid w:val="00C02229"/>
    <w:rsid w:val="00C05330"/>
    <w:rsid w:val="00C12DF1"/>
    <w:rsid w:val="00C13838"/>
    <w:rsid w:val="00C1494B"/>
    <w:rsid w:val="00C15F81"/>
    <w:rsid w:val="00C215A5"/>
    <w:rsid w:val="00C221E4"/>
    <w:rsid w:val="00C225E1"/>
    <w:rsid w:val="00C26378"/>
    <w:rsid w:val="00C26713"/>
    <w:rsid w:val="00C27187"/>
    <w:rsid w:val="00C30B5E"/>
    <w:rsid w:val="00C31916"/>
    <w:rsid w:val="00C344AF"/>
    <w:rsid w:val="00C36BD8"/>
    <w:rsid w:val="00C36BE1"/>
    <w:rsid w:val="00C37D87"/>
    <w:rsid w:val="00C4579F"/>
    <w:rsid w:val="00C45E27"/>
    <w:rsid w:val="00C541E0"/>
    <w:rsid w:val="00C55534"/>
    <w:rsid w:val="00C567BD"/>
    <w:rsid w:val="00C63130"/>
    <w:rsid w:val="00C64879"/>
    <w:rsid w:val="00C7156B"/>
    <w:rsid w:val="00C8347B"/>
    <w:rsid w:val="00C83BA4"/>
    <w:rsid w:val="00C84029"/>
    <w:rsid w:val="00C85556"/>
    <w:rsid w:val="00C855D6"/>
    <w:rsid w:val="00C87ED1"/>
    <w:rsid w:val="00C904CE"/>
    <w:rsid w:val="00CA0B62"/>
    <w:rsid w:val="00CA7D0A"/>
    <w:rsid w:val="00CB2125"/>
    <w:rsid w:val="00CB5139"/>
    <w:rsid w:val="00CB5561"/>
    <w:rsid w:val="00CB749E"/>
    <w:rsid w:val="00CB768B"/>
    <w:rsid w:val="00CB7DF5"/>
    <w:rsid w:val="00CC0C18"/>
    <w:rsid w:val="00CC4663"/>
    <w:rsid w:val="00CC5364"/>
    <w:rsid w:val="00CC6383"/>
    <w:rsid w:val="00CC6AD1"/>
    <w:rsid w:val="00CC7BFE"/>
    <w:rsid w:val="00CD1C2B"/>
    <w:rsid w:val="00CE1548"/>
    <w:rsid w:val="00CE2419"/>
    <w:rsid w:val="00CE4DC5"/>
    <w:rsid w:val="00CE7FE9"/>
    <w:rsid w:val="00CF1181"/>
    <w:rsid w:val="00CF4620"/>
    <w:rsid w:val="00D00073"/>
    <w:rsid w:val="00D032ED"/>
    <w:rsid w:val="00D0450D"/>
    <w:rsid w:val="00D10DBA"/>
    <w:rsid w:val="00D16228"/>
    <w:rsid w:val="00D16F02"/>
    <w:rsid w:val="00D17791"/>
    <w:rsid w:val="00D202B3"/>
    <w:rsid w:val="00D22A37"/>
    <w:rsid w:val="00D2418F"/>
    <w:rsid w:val="00D334EF"/>
    <w:rsid w:val="00D33674"/>
    <w:rsid w:val="00D41F23"/>
    <w:rsid w:val="00D42085"/>
    <w:rsid w:val="00D459BE"/>
    <w:rsid w:val="00D46535"/>
    <w:rsid w:val="00D4685B"/>
    <w:rsid w:val="00D534AF"/>
    <w:rsid w:val="00D54BB5"/>
    <w:rsid w:val="00D55E36"/>
    <w:rsid w:val="00D61A2B"/>
    <w:rsid w:val="00D631C9"/>
    <w:rsid w:val="00D66A81"/>
    <w:rsid w:val="00D676E7"/>
    <w:rsid w:val="00D704EC"/>
    <w:rsid w:val="00D716D0"/>
    <w:rsid w:val="00D71AD3"/>
    <w:rsid w:val="00D725CF"/>
    <w:rsid w:val="00D73C6F"/>
    <w:rsid w:val="00D7602F"/>
    <w:rsid w:val="00D76DBB"/>
    <w:rsid w:val="00D817F3"/>
    <w:rsid w:val="00D83232"/>
    <w:rsid w:val="00D83354"/>
    <w:rsid w:val="00D83E80"/>
    <w:rsid w:val="00D93072"/>
    <w:rsid w:val="00DA6D09"/>
    <w:rsid w:val="00DA7D6C"/>
    <w:rsid w:val="00DB53FF"/>
    <w:rsid w:val="00DB5FC8"/>
    <w:rsid w:val="00DC0B28"/>
    <w:rsid w:val="00DC42E4"/>
    <w:rsid w:val="00DC4657"/>
    <w:rsid w:val="00DD6300"/>
    <w:rsid w:val="00DE739B"/>
    <w:rsid w:val="00DF29CF"/>
    <w:rsid w:val="00E04F4C"/>
    <w:rsid w:val="00E10A9F"/>
    <w:rsid w:val="00E13812"/>
    <w:rsid w:val="00E15043"/>
    <w:rsid w:val="00E1799F"/>
    <w:rsid w:val="00E20605"/>
    <w:rsid w:val="00E23E77"/>
    <w:rsid w:val="00E306C6"/>
    <w:rsid w:val="00E31A68"/>
    <w:rsid w:val="00E31CA2"/>
    <w:rsid w:val="00E31E59"/>
    <w:rsid w:val="00E31F49"/>
    <w:rsid w:val="00E3296C"/>
    <w:rsid w:val="00E32CA2"/>
    <w:rsid w:val="00E33451"/>
    <w:rsid w:val="00E33FD1"/>
    <w:rsid w:val="00E42284"/>
    <w:rsid w:val="00E42347"/>
    <w:rsid w:val="00E50482"/>
    <w:rsid w:val="00E51307"/>
    <w:rsid w:val="00E55FAD"/>
    <w:rsid w:val="00E60F84"/>
    <w:rsid w:val="00E61DFD"/>
    <w:rsid w:val="00E63C07"/>
    <w:rsid w:val="00E67EAC"/>
    <w:rsid w:val="00E8000C"/>
    <w:rsid w:val="00E82238"/>
    <w:rsid w:val="00E83A2C"/>
    <w:rsid w:val="00E86717"/>
    <w:rsid w:val="00E9469A"/>
    <w:rsid w:val="00EA0203"/>
    <w:rsid w:val="00EA0969"/>
    <w:rsid w:val="00EA0FE3"/>
    <w:rsid w:val="00EA34B9"/>
    <w:rsid w:val="00EA3E41"/>
    <w:rsid w:val="00EA458A"/>
    <w:rsid w:val="00EA536C"/>
    <w:rsid w:val="00EA57DF"/>
    <w:rsid w:val="00EB22E4"/>
    <w:rsid w:val="00EB5321"/>
    <w:rsid w:val="00EC0789"/>
    <w:rsid w:val="00EC2791"/>
    <w:rsid w:val="00EC3F0B"/>
    <w:rsid w:val="00EC4804"/>
    <w:rsid w:val="00ED2BAC"/>
    <w:rsid w:val="00ED31B8"/>
    <w:rsid w:val="00ED3F48"/>
    <w:rsid w:val="00EE2176"/>
    <w:rsid w:val="00EE44CD"/>
    <w:rsid w:val="00EE67D0"/>
    <w:rsid w:val="00EF18F2"/>
    <w:rsid w:val="00EF4A26"/>
    <w:rsid w:val="00EF58FB"/>
    <w:rsid w:val="00EF6C69"/>
    <w:rsid w:val="00F00B47"/>
    <w:rsid w:val="00F00D73"/>
    <w:rsid w:val="00F13A7B"/>
    <w:rsid w:val="00F14DB7"/>
    <w:rsid w:val="00F15D53"/>
    <w:rsid w:val="00F16869"/>
    <w:rsid w:val="00F24AB7"/>
    <w:rsid w:val="00F26572"/>
    <w:rsid w:val="00F2740A"/>
    <w:rsid w:val="00F3467D"/>
    <w:rsid w:val="00F36970"/>
    <w:rsid w:val="00F41395"/>
    <w:rsid w:val="00F414DE"/>
    <w:rsid w:val="00F43A74"/>
    <w:rsid w:val="00F43CD5"/>
    <w:rsid w:val="00F44C88"/>
    <w:rsid w:val="00F44D9E"/>
    <w:rsid w:val="00F47247"/>
    <w:rsid w:val="00F5152E"/>
    <w:rsid w:val="00F635EC"/>
    <w:rsid w:val="00F63DD9"/>
    <w:rsid w:val="00F6676F"/>
    <w:rsid w:val="00F71266"/>
    <w:rsid w:val="00F715EE"/>
    <w:rsid w:val="00F738A3"/>
    <w:rsid w:val="00F75670"/>
    <w:rsid w:val="00F76050"/>
    <w:rsid w:val="00F7751C"/>
    <w:rsid w:val="00F77A36"/>
    <w:rsid w:val="00F81599"/>
    <w:rsid w:val="00F85903"/>
    <w:rsid w:val="00F87318"/>
    <w:rsid w:val="00F90376"/>
    <w:rsid w:val="00F92509"/>
    <w:rsid w:val="00F96420"/>
    <w:rsid w:val="00F969BF"/>
    <w:rsid w:val="00FA1FF7"/>
    <w:rsid w:val="00FA5C8C"/>
    <w:rsid w:val="00FB11C0"/>
    <w:rsid w:val="00FB13EB"/>
    <w:rsid w:val="00FC1201"/>
    <w:rsid w:val="00FC1F81"/>
    <w:rsid w:val="00FC63EA"/>
    <w:rsid w:val="00FC711A"/>
    <w:rsid w:val="00FD3B18"/>
    <w:rsid w:val="00FD45CB"/>
    <w:rsid w:val="00FD5440"/>
    <w:rsid w:val="00FD5BBB"/>
    <w:rsid w:val="00FD5E56"/>
    <w:rsid w:val="00FE39D7"/>
    <w:rsid w:val="00FE6B1B"/>
    <w:rsid w:val="00FF6DC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36E7372B-BC94-4503-9C7A-8BFDA90A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Heading1">
    <w:name w:val="heading 1"/>
    <w:basedOn w:val="Normal"/>
    <w:next w:val="Normal"/>
    <w:qFormat/>
    <w:pPr>
      <w:keepNext/>
      <w:outlineLvl w:val="0"/>
    </w:pPr>
    <w:rPr>
      <w:rFonts w:ascii="Script MT Bold" w:hAnsi="Script MT Bold"/>
      <w:sz w:val="40"/>
    </w:rPr>
  </w:style>
  <w:style w:type="paragraph" w:styleId="Heading2">
    <w:name w:val="heading 2"/>
    <w:basedOn w:val="Normal"/>
    <w:next w:val="Normal"/>
    <w:qFormat/>
    <w:pPr>
      <w:keepNext/>
      <w:outlineLvl w:val="1"/>
    </w:pPr>
    <w:rPr>
      <w:rFonts w:ascii="Script MT Bold" w:hAnsi="Script MT Bol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6"/>
    </w:rPr>
  </w:style>
  <w:style w:type="paragraph" w:styleId="BodyText">
    <w:name w:val="Body Text"/>
    <w:basedOn w:val="Normal"/>
    <w:pPr>
      <w:ind w:right="2070"/>
    </w:pPr>
  </w:style>
  <w:style w:type="paragraph" w:styleId="BodyTextIndent">
    <w:name w:val="Body Text Indent"/>
    <w:basedOn w:val="Normal"/>
    <w:pPr>
      <w:tabs>
        <w:tab w:val="num" w:pos="1440"/>
      </w:tabs>
      <w:autoSpaceDE w:val="0"/>
      <w:autoSpaceDN w:val="0"/>
      <w:adjustRightInd w:val="0"/>
      <w:ind w:left="720"/>
    </w:pPr>
    <w:rPr>
      <w:rFonts w:cs="Arial"/>
      <w:sz w:val="24"/>
    </w:rPr>
  </w:style>
  <w:style w:type="paragraph" w:styleId="BodyTextIndent2">
    <w:name w:val="Body Text Indent 2"/>
    <w:basedOn w:val="Normal"/>
    <w:pPr>
      <w:tabs>
        <w:tab w:val="num" w:pos="1440"/>
      </w:tabs>
      <w:autoSpaceDE w:val="0"/>
      <w:autoSpaceDN w:val="0"/>
      <w:adjustRightInd w:val="0"/>
      <w:ind w:left="780"/>
    </w:pPr>
    <w:rPr>
      <w:rFonts w:cs="Arial"/>
      <w:sz w:val="24"/>
    </w:rPr>
  </w:style>
  <w:style w:type="paragraph" w:styleId="DocumentMap">
    <w:name w:val="Document Map"/>
    <w:basedOn w:val="Normal"/>
    <w:semiHidden/>
    <w:rsid w:val="005860D2"/>
    <w:pPr>
      <w:shd w:val="clear" w:color="auto" w:fill="000080"/>
    </w:pPr>
    <w:rPr>
      <w:rFonts w:ascii="Tahoma" w:hAnsi="Tahoma" w:cs="Tahoma"/>
      <w:sz w:val="20"/>
    </w:rPr>
  </w:style>
  <w:style w:type="character" w:styleId="Hyperlink">
    <w:name w:val="Hyperlink"/>
    <w:rsid w:val="006505A0"/>
    <w:rPr>
      <w:color w:val="0000FF"/>
      <w:u w:val="single"/>
    </w:rPr>
  </w:style>
  <w:style w:type="paragraph" w:styleId="Header">
    <w:name w:val="header"/>
    <w:basedOn w:val="Normal"/>
    <w:link w:val="HeaderChar"/>
    <w:rsid w:val="00C31916"/>
    <w:pPr>
      <w:tabs>
        <w:tab w:val="center" w:pos="4680"/>
        <w:tab w:val="right" w:pos="9360"/>
      </w:tabs>
    </w:pPr>
  </w:style>
  <w:style w:type="character" w:customStyle="1" w:styleId="HeaderChar">
    <w:name w:val="Header Char"/>
    <w:link w:val="Header"/>
    <w:rsid w:val="00C31916"/>
    <w:rPr>
      <w:rFonts w:ascii="Arial" w:hAnsi="Arial"/>
      <w:sz w:val="22"/>
    </w:rPr>
  </w:style>
  <w:style w:type="paragraph" w:styleId="Footer">
    <w:name w:val="footer"/>
    <w:basedOn w:val="Normal"/>
    <w:link w:val="FooterChar"/>
    <w:uiPriority w:val="99"/>
    <w:rsid w:val="00C31916"/>
    <w:pPr>
      <w:tabs>
        <w:tab w:val="center" w:pos="4680"/>
        <w:tab w:val="right" w:pos="9360"/>
      </w:tabs>
    </w:pPr>
  </w:style>
  <w:style w:type="character" w:customStyle="1" w:styleId="FooterChar">
    <w:name w:val="Footer Char"/>
    <w:link w:val="Footer"/>
    <w:uiPriority w:val="99"/>
    <w:rsid w:val="00C31916"/>
    <w:rPr>
      <w:rFonts w:ascii="Arial" w:hAnsi="Arial"/>
      <w:sz w:val="22"/>
    </w:rPr>
  </w:style>
  <w:style w:type="paragraph" w:styleId="ListParagraph">
    <w:name w:val="List Paragraph"/>
    <w:basedOn w:val="Normal"/>
    <w:uiPriority w:val="34"/>
    <w:qFormat/>
    <w:rsid w:val="0028576D"/>
    <w:pPr>
      <w:ind w:left="720"/>
      <w:contextualSpacing/>
    </w:pPr>
  </w:style>
  <w:style w:type="character" w:styleId="CommentReference">
    <w:name w:val="annotation reference"/>
    <w:basedOn w:val="DefaultParagraphFont"/>
    <w:semiHidden/>
    <w:unhideWhenUsed/>
    <w:rsid w:val="00B160E6"/>
    <w:rPr>
      <w:sz w:val="16"/>
      <w:szCs w:val="16"/>
    </w:rPr>
  </w:style>
  <w:style w:type="paragraph" w:styleId="CommentText">
    <w:name w:val="annotation text"/>
    <w:basedOn w:val="Normal"/>
    <w:link w:val="CommentTextChar"/>
    <w:unhideWhenUsed/>
    <w:rsid w:val="00B160E6"/>
    <w:rPr>
      <w:sz w:val="20"/>
    </w:rPr>
  </w:style>
  <w:style w:type="character" w:customStyle="1" w:styleId="CommentTextChar">
    <w:name w:val="Comment Text Char"/>
    <w:basedOn w:val="DefaultParagraphFont"/>
    <w:link w:val="CommentText"/>
    <w:rsid w:val="00B160E6"/>
    <w:rPr>
      <w:rFonts w:ascii="Arial" w:hAnsi="Arial"/>
    </w:rPr>
  </w:style>
  <w:style w:type="paragraph" w:styleId="CommentSubject">
    <w:name w:val="annotation subject"/>
    <w:basedOn w:val="CommentText"/>
    <w:next w:val="CommentText"/>
    <w:link w:val="CommentSubjectChar"/>
    <w:semiHidden/>
    <w:unhideWhenUsed/>
    <w:rsid w:val="00B160E6"/>
    <w:rPr>
      <w:b/>
      <w:bCs/>
    </w:rPr>
  </w:style>
  <w:style w:type="character" w:customStyle="1" w:styleId="CommentSubjectChar">
    <w:name w:val="Comment Subject Char"/>
    <w:basedOn w:val="CommentTextChar"/>
    <w:link w:val="CommentSubject"/>
    <w:semiHidden/>
    <w:rsid w:val="00B160E6"/>
    <w:rPr>
      <w:rFonts w:ascii="Arial" w:hAnsi="Arial"/>
      <w:b/>
      <w:bCs/>
    </w:rPr>
  </w:style>
  <w:style w:type="paragraph" w:styleId="BalloonText">
    <w:name w:val="Balloon Text"/>
    <w:basedOn w:val="Normal"/>
    <w:link w:val="BalloonTextChar"/>
    <w:semiHidden/>
    <w:unhideWhenUsed/>
    <w:rsid w:val="00B160E6"/>
    <w:rPr>
      <w:rFonts w:ascii="Segoe UI" w:hAnsi="Segoe UI" w:cs="Segoe UI"/>
      <w:sz w:val="18"/>
      <w:szCs w:val="18"/>
    </w:rPr>
  </w:style>
  <w:style w:type="character" w:customStyle="1" w:styleId="BalloonTextChar">
    <w:name w:val="Balloon Text Char"/>
    <w:basedOn w:val="DefaultParagraphFont"/>
    <w:link w:val="BalloonText"/>
    <w:semiHidden/>
    <w:rsid w:val="00B160E6"/>
    <w:rPr>
      <w:rFonts w:ascii="Segoe UI" w:hAnsi="Segoe UI" w:cs="Segoe UI"/>
      <w:sz w:val="18"/>
      <w:szCs w:val="18"/>
    </w:rPr>
  </w:style>
  <w:style w:type="paragraph" w:styleId="Revision">
    <w:name w:val="Revision"/>
    <w:hidden/>
    <w:uiPriority w:val="99"/>
    <w:semiHidden/>
    <w:rsid w:val="00951044"/>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47E0BC95FFB34588F39CC8476B1C06" ma:contentTypeVersion="13" ma:contentTypeDescription="Create a new document." ma:contentTypeScope="" ma:versionID="bfe239b528acad6290d158ea0b4362ba">
  <xsd:schema xmlns:xsd="http://www.w3.org/2001/XMLSchema" xmlns:xs="http://www.w3.org/2001/XMLSchema" xmlns:p="http://schemas.microsoft.com/office/2006/metadata/properties" xmlns:ns3="a16d3d09-882a-4e95-b91f-206a1b605909" xmlns:ns4="e8f4c7ce-057b-4e21-9353-0b78335ecec4" targetNamespace="http://schemas.microsoft.com/office/2006/metadata/properties" ma:root="true" ma:fieldsID="823329fdaf859602255650f1f4584535" ns3:_="" ns4:_="">
    <xsd:import namespace="a16d3d09-882a-4e95-b91f-206a1b605909"/>
    <xsd:import namespace="e8f4c7ce-057b-4e21-9353-0b78335ece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d3d09-882a-4e95-b91f-206a1b6059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f4c7ce-057b-4e21-9353-0b78335ece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A7603E-FBF2-44A5-B2C2-51D0CA7FE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d3d09-882a-4e95-b91f-206a1b605909"/>
    <ds:schemaRef ds:uri="e8f4c7ce-057b-4e21-9353-0b78335ece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D17B04-E54D-498A-B255-3F6E4ACAFF53}">
  <ds:schemaRefs>
    <ds:schemaRef ds:uri="http://schemas.microsoft.com/sharepoint/v3/contenttype/forms"/>
  </ds:schemaRefs>
</ds:datastoreItem>
</file>

<file path=customXml/itemProps3.xml><?xml version="1.0" encoding="utf-8"?>
<ds:datastoreItem xmlns:ds="http://schemas.openxmlformats.org/officeDocument/2006/customXml" ds:itemID="{CC4DDC91-54E9-4BBD-B41C-F9D75D2B2F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MEMO</vt:lpstr>
    </vt:vector>
  </TitlesOfParts>
  <Company>MRC Institute, U of Idaho</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Len Harold</dc:creator>
  <cp:lastModifiedBy>Eric Everett</cp:lastModifiedBy>
  <cp:revision>2</cp:revision>
  <cp:lastPrinted>2021-01-21T01:07:00Z</cp:lastPrinted>
  <dcterms:created xsi:type="dcterms:W3CDTF">2022-09-14T23:49:00Z</dcterms:created>
  <dcterms:modified xsi:type="dcterms:W3CDTF">2022-09-14T23:49:00Z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0x010100C447E0BC95FFB34588F39CC8476B1C06</vt:lpwstr>
  </property>
</Properties>
</file>